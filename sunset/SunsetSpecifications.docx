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5C9" w:rsidRDefault="00225E0D" w:rsidP="00E865C9">
      <w:pPr>
        <w:pStyle w:val="Heading2"/>
        <w:spacing w:before="0" w:beforeAutospacing="0" w:after="0" w:afterAutospacing="0"/>
        <w:rPr>
          <w:sz w:val="28"/>
          <w:szCs w:val="28"/>
        </w:rPr>
      </w:pPr>
      <w:r>
        <w:rPr>
          <w:sz w:val="28"/>
          <w:szCs w:val="28"/>
        </w:rPr>
        <w:t>CSSE463</w:t>
      </w:r>
      <w:r w:rsidR="009C4F98">
        <w:rPr>
          <w:sz w:val="28"/>
          <w:szCs w:val="28"/>
        </w:rPr>
        <w:t xml:space="preserve">: Image Recognition </w:t>
      </w:r>
      <w:r w:rsidR="00D73968">
        <w:rPr>
          <w:sz w:val="28"/>
          <w:szCs w:val="28"/>
        </w:rPr>
        <w:tab/>
      </w:r>
      <w:r w:rsidR="00D73968">
        <w:rPr>
          <w:sz w:val="28"/>
          <w:szCs w:val="28"/>
        </w:rPr>
        <w:tab/>
      </w:r>
      <w:r w:rsidR="00D73968">
        <w:rPr>
          <w:sz w:val="28"/>
          <w:szCs w:val="28"/>
        </w:rPr>
        <w:tab/>
      </w:r>
    </w:p>
    <w:p w:rsidR="00C002BE" w:rsidRPr="009C4F98" w:rsidRDefault="00DF561D" w:rsidP="00C002BE">
      <w:pPr>
        <w:pStyle w:val="Heading2"/>
        <w:spacing w:before="0" w:beforeAutospacing="0" w:after="0" w:afterAutospacing="0"/>
        <w:rPr>
          <w:sz w:val="28"/>
          <w:szCs w:val="28"/>
        </w:rPr>
      </w:pPr>
      <w:r>
        <w:rPr>
          <w:sz w:val="28"/>
          <w:szCs w:val="28"/>
        </w:rPr>
        <w:t>Sunset Detector</w:t>
      </w:r>
    </w:p>
    <w:p w:rsidR="00914B5D" w:rsidRPr="00914B5D" w:rsidRDefault="00DF7C23" w:rsidP="00DF561D">
      <w:pPr>
        <w:pStyle w:val="NormalWeb"/>
        <w:rPr>
          <w:b/>
        </w:rPr>
      </w:pPr>
      <w:r>
        <w:rPr>
          <w:b/>
        </w:rPr>
        <w:t xml:space="preserve">Work in </w:t>
      </w:r>
      <w:r w:rsidR="00914B5D">
        <w:rPr>
          <w:b/>
        </w:rPr>
        <w:t>pairs on this assignment</w:t>
      </w:r>
      <w:r w:rsidR="00914B5D" w:rsidRPr="00914B5D">
        <w:rPr>
          <w:b/>
        </w:rPr>
        <w:t>.</w:t>
      </w:r>
      <w:r w:rsidR="004F072C">
        <w:rPr>
          <w:b/>
        </w:rPr>
        <w:t xml:space="preserve"> </w:t>
      </w:r>
      <w:del w:id="0" w:author="Matthew R Boutell" w:date="2014-02-12T12:07:00Z">
        <w:r w:rsidR="004F072C" w:rsidDel="008E0BB4">
          <w:rPr>
            <w:b/>
          </w:rPr>
          <w:delText>However, I require those needing practice coding to drive and those needing practice writing to write the first draft of the report.</w:delText>
        </w:r>
      </w:del>
    </w:p>
    <w:p w:rsidR="00DF561D" w:rsidRDefault="00DF561D" w:rsidP="00DF561D">
      <w:pPr>
        <w:pStyle w:val="NormalWeb"/>
      </w:pPr>
      <w:r>
        <w:t xml:space="preserve">The </w:t>
      </w:r>
      <w:r w:rsidR="008B0D60">
        <w:t xml:space="preserve">overall </w:t>
      </w:r>
      <w:r>
        <w:t xml:space="preserve">goal of this project is to implement a system similar to the </w:t>
      </w:r>
      <w:r w:rsidRPr="00C15D6C">
        <w:rPr>
          <w:i/>
        </w:rPr>
        <w:t>baseline</w:t>
      </w:r>
      <w:r>
        <w:t xml:space="preserve"> classifier described in </w:t>
      </w:r>
      <w:r w:rsidR="008B0D60">
        <w:t xml:space="preserve">my </w:t>
      </w:r>
      <w:r>
        <w:t xml:space="preserve">ICME paper (Matthew Boutell, </w:t>
      </w:r>
      <w:proofErr w:type="spellStart"/>
      <w:smartTag w:uri="urn:schemas-microsoft-com:office:smarttags" w:element="PersonName">
        <w:r>
          <w:t>Jiebo</w:t>
        </w:r>
        <w:proofErr w:type="spellEnd"/>
        <w:r>
          <w:t xml:space="preserve"> Luo</w:t>
        </w:r>
      </w:smartTag>
      <w:r>
        <w:t xml:space="preserve">, and Robert T. Gray. </w:t>
      </w:r>
      <w:proofErr w:type="gramStart"/>
      <w:r>
        <w:t xml:space="preserve">Sunset scene classification using simulated image </w:t>
      </w:r>
      <w:proofErr w:type="spellStart"/>
      <w:r>
        <w:t>recomposition</w:t>
      </w:r>
      <w:proofErr w:type="spellEnd"/>
      <w:r>
        <w:t>.</w:t>
      </w:r>
      <w:proofErr w:type="gramEnd"/>
      <w:r>
        <w:t xml:space="preserve"> </w:t>
      </w:r>
      <w:r w:rsidRPr="00DF561D">
        <w:rPr>
          <w:i/>
        </w:rPr>
        <w:t>IEEE International Conference on Multimedia and Expo</w:t>
      </w:r>
      <w:r>
        <w:t>, Baltimore, MD, July 2003; found in the Papers section of Angel</w:t>
      </w:r>
      <w:r w:rsidR="00DF7C23">
        <w:t xml:space="preserve"> and the website</w:t>
      </w:r>
      <w:r>
        <w:t xml:space="preserve">). You will write </w:t>
      </w:r>
      <w:r w:rsidR="00DF7C23">
        <w:t xml:space="preserve">MATLAB </w:t>
      </w:r>
      <w:r>
        <w:t xml:space="preserve">code that </w:t>
      </w:r>
      <w:r w:rsidR="00C15D6C">
        <w:t xml:space="preserve">will </w:t>
      </w:r>
      <w:r>
        <w:t xml:space="preserve">extract features from sets of images, train a classifier to classify </w:t>
      </w:r>
      <w:r w:rsidR="00C15D6C">
        <w:t xml:space="preserve">images using </w:t>
      </w:r>
      <w:r>
        <w:t xml:space="preserve">them, and report the results in a short </w:t>
      </w:r>
      <w:del w:id="1" w:author="Matthew R Boutell" w:date="2014-02-12T12:07:00Z">
        <w:r w:rsidDel="008E0BB4">
          <w:delText>technical report</w:delText>
        </w:r>
      </w:del>
      <w:ins w:id="2" w:author="Matthew R Boutell" w:date="2014-02-12T12:07:00Z">
        <w:r w:rsidR="008E0BB4">
          <w:t>conference-paper quality submission</w:t>
        </w:r>
      </w:ins>
      <w:r>
        <w:t xml:space="preserve">. </w:t>
      </w:r>
      <w:r w:rsidR="008B2E44">
        <w:t>You will also extend the paper in some novel way.</w:t>
      </w:r>
    </w:p>
    <w:p w:rsidR="00B22DAF" w:rsidRPr="00517C7C" w:rsidRDefault="00B22DAF" w:rsidP="00A52732">
      <w:pPr>
        <w:pStyle w:val="NormalWeb"/>
        <w:rPr>
          <w:b/>
        </w:rPr>
      </w:pPr>
      <w:r w:rsidRPr="00517C7C">
        <w:rPr>
          <w:b/>
        </w:rPr>
        <w:t>Deliverables</w:t>
      </w:r>
      <w:r w:rsidR="00B252C7">
        <w:rPr>
          <w:b/>
        </w:rPr>
        <w:t xml:space="preserve"> (SEE THE GRADING RUBRIC FOR MORE DETAILS)</w:t>
      </w:r>
      <w:r w:rsidRPr="00517C7C">
        <w:rPr>
          <w:b/>
        </w:rPr>
        <w:t>:</w:t>
      </w:r>
    </w:p>
    <w:p w:rsidR="0099537F" w:rsidRDefault="0099537F" w:rsidP="00A52732">
      <w:pPr>
        <w:pStyle w:val="NormalWeb"/>
      </w:pPr>
      <w:r>
        <w:t xml:space="preserve">1. </w:t>
      </w:r>
      <w:r w:rsidRPr="002737E3">
        <w:rPr>
          <w:b/>
        </w:rPr>
        <w:t xml:space="preserve">All </w:t>
      </w:r>
      <w:r w:rsidR="00DF7C23">
        <w:rPr>
          <w:b/>
        </w:rPr>
        <w:t>MATLAB</w:t>
      </w:r>
      <w:r w:rsidRPr="002737E3">
        <w:rPr>
          <w:b/>
        </w:rPr>
        <w:t xml:space="preserve"> code</w:t>
      </w:r>
      <w:r>
        <w:t>.</w:t>
      </w:r>
    </w:p>
    <w:p w:rsidR="002737E3" w:rsidRDefault="0099537F" w:rsidP="00A52732">
      <w:pPr>
        <w:pStyle w:val="NormalWeb"/>
        <w:rPr>
          <w:i/>
        </w:rPr>
      </w:pPr>
      <w:r>
        <w:t xml:space="preserve">2. </w:t>
      </w:r>
      <w:r w:rsidR="002737E3" w:rsidRPr="002737E3">
        <w:rPr>
          <w:b/>
        </w:rPr>
        <w:t>Report</w:t>
      </w:r>
      <w:r w:rsidR="002737E3">
        <w:rPr>
          <w:b/>
        </w:rPr>
        <w:t>.</w:t>
      </w:r>
      <w:r w:rsidR="002737E3">
        <w:t xml:space="preserve"> The </w:t>
      </w:r>
      <w:r w:rsidR="00827657">
        <w:t xml:space="preserve">content </w:t>
      </w:r>
      <w:r w:rsidR="002737E3">
        <w:t xml:space="preserve">of many conference papers </w:t>
      </w:r>
      <w:del w:id="3" w:author="Matthew R Boutell" w:date="2014-02-12T12:08:00Z">
        <w:r w:rsidR="002737E3" w:rsidDel="008E0BB4">
          <w:delText xml:space="preserve">and technical reports </w:delText>
        </w:r>
      </w:del>
      <w:r w:rsidR="002737E3">
        <w:t>follows. I am having you mimic it relatively closely.</w:t>
      </w:r>
      <w:r w:rsidR="005F1EBE">
        <w:t xml:space="preserve"> </w:t>
      </w:r>
      <w:r w:rsidR="004F072C" w:rsidRPr="004F072C">
        <w:rPr>
          <w:i/>
        </w:rPr>
        <w:t>This will be good practice for your</w:t>
      </w:r>
      <w:r w:rsidR="004F072C">
        <w:t xml:space="preserve"> </w:t>
      </w:r>
      <w:r w:rsidR="005F1EBE" w:rsidRPr="0040481D">
        <w:rPr>
          <w:i/>
        </w:rPr>
        <w:t>term project</w:t>
      </w:r>
      <w:r w:rsidR="004F072C">
        <w:rPr>
          <w:i/>
        </w:rPr>
        <w:t xml:space="preserve"> and for writing such papers</w:t>
      </w:r>
      <w:r w:rsidR="005F1EBE" w:rsidRPr="0040481D">
        <w:rPr>
          <w:i/>
        </w:rPr>
        <w:t xml:space="preserve">. </w:t>
      </w:r>
      <w:r w:rsidR="00E35567">
        <w:rPr>
          <w:i/>
        </w:rPr>
        <w:t>Other details may be found in the rubric in this folder: look at it.</w:t>
      </w:r>
    </w:p>
    <w:p w:rsidR="005D15F0" w:rsidRPr="005D15F0" w:rsidRDefault="005D15F0" w:rsidP="00A52732">
      <w:pPr>
        <w:pStyle w:val="NormalWeb"/>
      </w:pPr>
      <w:r>
        <w:rPr>
          <w:i/>
        </w:rPr>
        <w:t xml:space="preserve">Abstract: </w:t>
      </w:r>
      <w:r w:rsidRPr="005D15F0">
        <w:t xml:space="preserve">Briefly summarize the </w:t>
      </w:r>
      <w:ins w:id="4" w:author="Matthew R Boutell" w:date="2014-02-10T12:25:00Z">
        <w:r w:rsidR="00090792">
          <w:t xml:space="preserve">entire </w:t>
        </w:r>
      </w:ins>
      <w:r w:rsidRPr="005D15F0">
        <w:t xml:space="preserve">paper, including </w:t>
      </w:r>
      <w:ins w:id="5" w:author="Matthew R Boutell" w:date="2014-02-10T12:27:00Z">
        <w:r w:rsidR="00090792">
          <w:t xml:space="preserve">background and </w:t>
        </w:r>
      </w:ins>
      <w:ins w:id="6" w:author="Matthew R Boutell" w:date="2014-02-10T12:26:00Z">
        <w:r w:rsidR="00090792">
          <w:t xml:space="preserve">approximately 1 sentence each for </w:t>
        </w:r>
      </w:ins>
      <w:r w:rsidRPr="005D15F0">
        <w:t xml:space="preserve">features, classifier, your extension, and </w:t>
      </w:r>
      <w:r w:rsidRPr="00090792">
        <w:rPr>
          <w:b/>
          <w:rPrChange w:id="7" w:author="Matthew R Boutell" w:date="2014-02-10T12:25:00Z">
            <w:rPr/>
          </w:rPrChange>
        </w:rPr>
        <w:t>numerical</w:t>
      </w:r>
      <w:r w:rsidRPr="005D15F0">
        <w:t xml:space="preserve"> results.</w:t>
      </w:r>
      <w:ins w:id="8" w:author="Matthew R Boutell" w:date="2014-02-10T12:26:00Z">
        <w:r w:rsidR="00090792">
          <w:t xml:space="preserve"> </w:t>
        </w:r>
      </w:ins>
    </w:p>
    <w:p w:rsidR="002737E3" w:rsidRPr="00DF7C23" w:rsidRDefault="002737E3" w:rsidP="00A52732">
      <w:pPr>
        <w:pStyle w:val="NormalWeb"/>
      </w:pPr>
      <w:r w:rsidRPr="00E367F6">
        <w:rPr>
          <w:i/>
        </w:rPr>
        <w:t>Section 1</w:t>
      </w:r>
      <w:r>
        <w:t>: Introduction and problem statement</w:t>
      </w:r>
      <w:r w:rsidR="00C15D6C">
        <w:t xml:space="preserve">. </w:t>
      </w:r>
      <w:r>
        <w:t xml:space="preserve">Why </w:t>
      </w:r>
      <w:r w:rsidR="00DF7C23">
        <w:t>do</w:t>
      </w:r>
      <w:r>
        <w:t xml:space="preserve"> we care about sunset detection</w:t>
      </w:r>
      <w:r w:rsidR="00225E0D">
        <w:t xml:space="preserve"> (</w:t>
      </w:r>
      <w:r w:rsidR="004F072C">
        <w:t>and</w:t>
      </w:r>
      <w:r>
        <w:t xml:space="preserve"> s</w:t>
      </w:r>
      <w:r w:rsidR="00C15D6C">
        <w:t>cene classification as a whole</w:t>
      </w:r>
      <w:r w:rsidR="00225E0D">
        <w:t>)</w:t>
      </w:r>
      <w:r w:rsidR="00C15D6C">
        <w:t>?</w:t>
      </w:r>
      <w:r w:rsidR="008B2E44">
        <w:t xml:space="preserve"> Why is </w:t>
      </w:r>
      <w:r w:rsidR="00DF7C23">
        <w:t xml:space="preserve">sunset detection </w:t>
      </w:r>
      <w:r w:rsidR="008B2E44">
        <w:t>a challenging problem?</w:t>
      </w:r>
      <w:r w:rsidR="00DF7C23">
        <w:t xml:space="preserve"> Include an image </w:t>
      </w:r>
      <w:del w:id="9" w:author="Matthew R Boutell" w:date="2014-02-12T12:08:00Z">
        <w:r w:rsidR="00DF7C23" w:rsidDel="008E0BB4">
          <w:delText xml:space="preserve">to </w:delText>
        </w:r>
      </w:del>
      <w:ins w:id="10" w:author="Matthew R Boutell" w:date="2014-02-12T12:08:00Z">
        <w:r w:rsidR="008E0BB4">
          <w:t xml:space="preserve">that </w:t>
        </w:r>
      </w:ins>
      <w:r w:rsidR="00DF7C23">
        <w:t>show</w:t>
      </w:r>
      <w:ins w:id="11" w:author="Matthew R Boutell" w:date="2014-02-12T12:08:00Z">
        <w:r w:rsidR="008E0BB4">
          <w:t>s</w:t>
        </w:r>
      </w:ins>
      <w:r w:rsidR="00DF7C23">
        <w:t xml:space="preserve"> how challenging it is.</w:t>
      </w:r>
      <w:ins w:id="12" w:author="Matthew R Boutell" w:date="2014-02-10T12:26:00Z">
        <w:r w:rsidR="00090792">
          <w:t xml:space="preserve"> Why is the proposed solution interesting? This section </w:t>
        </w:r>
      </w:ins>
      <w:ins w:id="13" w:author="Matthew R Boutell" w:date="2014-02-12T12:08:00Z">
        <w:r w:rsidR="008E0BB4">
          <w:t xml:space="preserve">is mostly </w:t>
        </w:r>
      </w:ins>
      <w:ins w:id="14" w:author="Matthew R Boutell" w:date="2014-02-10T12:27:00Z">
        <w:r w:rsidR="00090792">
          <w:t xml:space="preserve">non-technical and several paragraphs long. </w:t>
        </w:r>
      </w:ins>
    </w:p>
    <w:p w:rsidR="002737E3" w:rsidRDefault="002737E3" w:rsidP="00A52732">
      <w:pPr>
        <w:pStyle w:val="NormalWeb"/>
      </w:pPr>
      <w:r w:rsidRPr="00E367F6">
        <w:rPr>
          <w:i/>
        </w:rPr>
        <w:t>Section 2</w:t>
      </w:r>
      <w:r>
        <w:t xml:space="preserve">: What novel work you did to overcome this </w:t>
      </w:r>
      <w:r w:rsidR="00C15D6C">
        <w:t xml:space="preserve">problem? </w:t>
      </w:r>
      <w:r w:rsidR="004A012E">
        <w:t xml:space="preserve">Describe whatever </w:t>
      </w:r>
      <w:r w:rsidR="00846A2E">
        <w:t xml:space="preserve">changes you made </w:t>
      </w:r>
      <w:r w:rsidR="00877378">
        <w:t xml:space="preserve">to the baseline system </w:t>
      </w:r>
      <w:r w:rsidR="00846A2E">
        <w:t>to try to improve classification performance</w:t>
      </w:r>
      <w:r w:rsidR="008B2E44">
        <w:t xml:space="preserve">, </w:t>
      </w:r>
      <w:r w:rsidR="008B2E44" w:rsidRPr="008E0BB4">
        <w:rPr>
          <w:b/>
          <w:rPrChange w:id="15" w:author="Matthew R Boutell" w:date="2014-02-12T12:08:00Z">
            <w:rPr/>
          </w:rPrChange>
        </w:rPr>
        <w:t>and the anticipated results</w:t>
      </w:r>
      <w:r w:rsidR="00846A2E">
        <w:t>.</w:t>
      </w:r>
      <w:r w:rsidR="00C15D6C">
        <w:t xml:space="preserve"> </w:t>
      </w:r>
    </w:p>
    <w:p w:rsidR="008B2E44" w:rsidRPr="00DF7C23" w:rsidRDefault="008B2E44" w:rsidP="008B2E44">
      <w:pPr>
        <w:pStyle w:val="NormalWeb"/>
      </w:pPr>
      <w:r w:rsidRPr="00E367F6">
        <w:rPr>
          <w:i/>
        </w:rPr>
        <w:t>Section 3</w:t>
      </w:r>
      <w:r>
        <w:t>: Process followed for feature extraction. Describe the process at a high-level, not merely walking through your code. How did you extract the features? Give lots of details,</w:t>
      </w:r>
      <w:r w:rsidR="001A07B2">
        <w:t xml:space="preserve"> </w:t>
      </w:r>
      <w:r>
        <w:t xml:space="preserve">showing an image </w:t>
      </w:r>
      <w:ins w:id="16" w:author="Matthew R Boutell" w:date="2014-02-12T12:09:00Z">
        <w:r w:rsidR="008E0BB4">
          <w:t>with the grid overlaid on it</w:t>
        </w:r>
      </w:ins>
      <w:del w:id="17" w:author="Matthew R Boutell" w:date="2014-02-12T12:09:00Z">
        <w:r w:rsidDel="008E0BB4">
          <w:delText>or two</w:delText>
        </w:r>
      </w:del>
      <w:r>
        <w:t>.</w:t>
      </w:r>
      <w:r w:rsidR="00DF7C23">
        <w:t xml:space="preserve"> Give equations for RGB to LST. Describe how you normalized the data</w:t>
      </w:r>
      <w:ins w:id="18" w:author="Matthew R Boutell" w:date="2014-02-12T12:09:00Z">
        <w:r w:rsidR="008E0BB4">
          <w:t xml:space="preserve">, and why </w:t>
        </w:r>
        <w:proofErr w:type="gramStart"/>
        <w:r w:rsidR="008E0BB4">
          <w:t>your</w:t>
        </w:r>
        <w:proofErr w:type="gramEnd"/>
        <w:r w:rsidR="008E0BB4">
          <w:t xml:space="preserve"> needed to normalize it</w:t>
        </w:r>
      </w:ins>
      <w:r w:rsidR="00DF7C23">
        <w:t xml:space="preserve">. </w:t>
      </w:r>
      <w:ins w:id="19" w:author="Matthew R Boutell" w:date="2014-02-12T12:09:00Z">
        <w:r w:rsidR="008E0BB4">
          <w:t xml:space="preserve">What </w:t>
        </w:r>
      </w:ins>
      <w:ins w:id="20" w:author="Matthew R Boutell" w:date="2014-02-12T12:10:00Z">
        <w:r w:rsidR="008E0BB4">
          <w:t xml:space="preserve">are the theoretical </w:t>
        </w:r>
      </w:ins>
      <w:ins w:id="21" w:author="Matthew R Boutell" w:date="2014-02-12T12:09:00Z">
        <w:r w:rsidR="008E0BB4">
          <w:t>ranges for each band</w:t>
        </w:r>
      </w:ins>
      <w:ins w:id="22" w:author="Matthew R Boutell" w:date="2014-02-12T12:10:00Z">
        <w:r w:rsidR="008E0BB4">
          <w:t xml:space="preserve">? (It is sufficient to discuss the </w:t>
        </w:r>
        <w:proofErr w:type="gramStart"/>
        <w:r w:rsidR="008E0BB4">
          <w:t>means,</w:t>
        </w:r>
        <w:proofErr w:type="gramEnd"/>
        <w:r w:rsidR="008E0BB4">
          <w:t xml:space="preserve"> I’ll leave analysis of the standard deviations to a particularly motivated team.) </w:t>
        </w:r>
      </w:ins>
      <w:r w:rsidR="00DF7C23">
        <w:t xml:space="preserve">Describe how you handled images </w:t>
      </w:r>
      <w:ins w:id="23" w:author="Matthew R Boutell" w:date="2014-02-10T12:25:00Z">
        <w:r w:rsidR="00090792">
          <w:t xml:space="preserve">with dimensions </w:t>
        </w:r>
      </w:ins>
      <w:r w:rsidR="00DF7C23">
        <w:t xml:space="preserve">that weren’t a </w:t>
      </w:r>
      <w:del w:id="24" w:author="Matthew R Boutell" w:date="2014-02-10T12:25:00Z">
        <w:r w:rsidR="00DF7C23" w:rsidDel="00090792">
          <w:delText xml:space="preserve">boundary </w:delText>
        </w:r>
      </w:del>
      <w:ins w:id="25" w:author="Matthew R Boutell" w:date="2014-02-10T12:25:00Z">
        <w:r w:rsidR="00090792">
          <w:t xml:space="preserve">multiple </w:t>
        </w:r>
      </w:ins>
      <w:r w:rsidR="00DF7C23">
        <w:t>of the block size</w:t>
      </w:r>
      <w:ins w:id="26" w:author="Matthew R Boutell" w:date="2014-02-12T12:10:00Z">
        <w:r w:rsidR="008E0BB4">
          <w:t>, and why that was OK</w:t>
        </w:r>
      </w:ins>
      <w:r w:rsidR="00DF7C23">
        <w:t xml:space="preserve">. </w:t>
      </w:r>
    </w:p>
    <w:p w:rsidR="002737E3" w:rsidRDefault="002737E3" w:rsidP="002737E3">
      <w:pPr>
        <w:pStyle w:val="NormalWeb"/>
      </w:pPr>
      <w:r w:rsidRPr="00E367F6">
        <w:rPr>
          <w:i/>
        </w:rPr>
        <w:lastRenderedPageBreak/>
        <w:t xml:space="preserve">Section </w:t>
      </w:r>
      <w:r w:rsidR="007D3276">
        <w:rPr>
          <w:i/>
        </w:rPr>
        <w:t>4</w:t>
      </w:r>
      <w:r>
        <w:t>: Experimental setup and</w:t>
      </w:r>
      <w:r w:rsidR="00C15D6C">
        <w:t xml:space="preserve"> results. </w:t>
      </w:r>
      <w:r w:rsidR="00DF7C23">
        <w:t xml:space="preserve">The last section included the details about what you did, regardless of the data set you used. Now include details about the data set: your inputs and outputs.  </w:t>
      </w:r>
      <w:r w:rsidR="00A500A1">
        <w:t xml:space="preserve">How many images of each type </w:t>
      </w:r>
      <w:ins w:id="27" w:author="Matthew R Boutell" w:date="2014-02-12T12:11:00Z">
        <w:r w:rsidR="008E0BB4">
          <w:t xml:space="preserve">(sunset and non-sunset) </w:t>
        </w:r>
      </w:ins>
      <w:r w:rsidR="00A500A1">
        <w:t xml:space="preserve">did you use in the training and testing sets? </w:t>
      </w:r>
      <w:r>
        <w:t xml:space="preserve">Document the experiments </w:t>
      </w:r>
      <w:r w:rsidR="00225E0D">
        <w:t>conducted</w:t>
      </w:r>
      <w:r w:rsidR="00DF7C23">
        <w:t>. How did you choose your classifier parameters? What was the accuracy of the classifier once the parameters were tuned?</w:t>
      </w:r>
      <w:r w:rsidR="00DF7C23" w:rsidDel="00DF7C23">
        <w:t xml:space="preserve"> </w:t>
      </w:r>
      <w:r w:rsidR="004712CF">
        <w:t xml:space="preserve">How many of the training images became support vectors? </w:t>
      </w:r>
      <w:ins w:id="28" w:author="Matthew R Boutell" w:date="2014-02-10T12:30:00Z">
        <w:r w:rsidR="00A65AE6">
          <w:t xml:space="preserve">Include a table showing </w:t>
        </w:r>
      </w:ins>
      <w:del w:id="29" w:author="Matthew R Boutell" w:date="2014-02-10T12:30:00Z">
        <w:r w:rsidR="00DF7C23" w:rsidDel="00A65AE6">
          <w:delText>(Y</w:delText>
        </w:r>
        <w:r w:rsidR="00B1536F" w:rsidDel="00A65AE6">
          <w:delText xml:space="preserve">ou can move </w:delText>
        </w:r>
        <w:r w:rsidR="00DF7C23" w:rsidDel="00A65AE6">
          <w:delText xml:space="preserve">the actual </w:delText>
        </w:r>
      </w:del>
      <w:r w:rsidR="00B1536F">
        <w:t xml:space="preserve">evidence of kernel parameter tuning </w:t>
      </w:r>
      <w:ins w:id="30" w:author="Matthew R Boutell" w:date="2014-02-10T12:30:00Z">
        <w:r w:rsidR="00A65AE6">
          <w:t xml:space="preserve">– if it is too lengthy, you can move it </w:t>
        </w:r>
      </w:ins>
      <w:r>
        <w:t xml:space="preserve">to an </w:t>
      </w:r>
      <w:proofErr w:type="spellStart"/>
      <w:r>
        <w:t>Appendix</w:t>
      </w:r>
      <w:del w:id="31" w:author="Matthew R Boutell" w:date="2014-02-10T12:30:00Z">
        <w:r w:rsidR="00DF7C23" w:rsidDel="00A65AE6">
          <w:delText xml:space="preserve"> </w:delText>
        </w:r>
      </w:del>
      <w:ins w:id="32" w:author="Matthew R Boutell" w:date="2014-02-10T12:30:00Z">
        <w:r w:rsidR="00A65AE6">
          <w:t>and</w:t>
        </w:r>
        <w:proofErr w:type="spellEnd"/>
        <w:r w:rsidR="00A65AE6">
          <w:t xml:space="preserve"> </w:t>
        </w:r>
      </w:ins>
      <w:ins w:id="33" w:author="Matthew R Boutell" w:date="2014-02-10T12:31:00Z">
        <w:r w:rsidR="00A65AE6">
          <w:t xml:space="preserve">reference </w:t>
        </w:r>
      </w:ins>
      <w:ins w:id="34" w:author="Matthew R Boutell" w:date="2014-02-10T12:30:00Z">
        <w:r w:rsidR="00A65AE6">
          <w:t>it in this section.</w:t>
        </w:r>
      </w:ins>
      <w:del w:id="35" w:author="Matthew R Boutell" w:date="2014-02-10T12:30:00Z">
        <w:r w:rsidR="00DF7C23" w:rsidDel="00A65AE6">
          <w:delText>if it is too lengthy</w:delText>
        </w:r>
        <w:r w:rsidDel="00A65AE6">
          <w:delText>.</w:delText>
        </w:r>
        <w:r w:rsidR="00DF7C23" w:rsidDel="00A65AE6">
          <w:delText>)</w:delText>
        </w:r>
      </w:del>
      <w:r w:rsidR="002D65C5">
        <w:t xml:space="preserve"> </w:t>
      </w:r>
      <w:r w:rsidR="00217BE0">
        <w:t xml:space="preserve">Once you tune your parameters, </w:t>
      </w:r>
      <w:r w:rsidR="00225E0D">
        <w:t xml:space="preserve">you must </w:t>
      </w:r>
      <w:r w:rsidR="00DF7C23">
        <w:t xml:space="preserve">also </w:t>
      </w:r>
      <w:r w:rsidR="00217BE0">
        <w:t>s</w:t>
      </w:r>
      <w:r>
        <w:t>how final results</w:t>
      </w:r>
      <w:r w:rsidR="00217BE0">
        <w:t xml:space="preserve"> </w:t>
      </w:r>
      <w:r w:rsidR="00DF7C23">
        <w:t xml:space="preserve">in the form of an ROC curve </w:t>
      </w:r>
      <w:r w:rsidR="00217BE0">
        <w:t>as you vary your decision threshold</w:t>
      </w:r>
      <w:r w:rsidR="004F072C">
        <w:t xml:space="preserve"> </w:t>
      </w:r>
      <w:r w:rsidR="00DF7C23">
        <w:t>away from 0</w:t>
      </w:r>
      <w:r w:rsidR="004F072C">
        <w:t>.</w:t>
      </w:r>
    </w:p>
    <w:p w:rsidR="008B2E44" w:rsidRDefault="002737E3" w:rsidP="00827657">
      <w:pPr>
        <w:pStyle w:val="NormalWeb"/>
        <w:rPr>
          <w:b/>
        </w:rPr>
      </w:pPr>
      <w:r w:rsidRPr="00E367F6">
        <w:rPr>
          <w:i/>
        </w:rPr>
        <w:t xml:space="preserve">Section </w:t>
      </w:r>
      <w:r w:rsidR="007D3276">
        <w:rPr>
          <w:i/>
        </w:rPr>
        <w:t>5</w:t>
      </w:r>
      <w:r w:rsidR="00C15D6C">
        <w:t xml:space="preserve">: Discussion and Conclusion. </w:t>
      </w:r>
      <w:r>
        <w:t xml:space="preserve">Show </w:t>
      </w:r>
      <w:del w:id="36" w:author="Matthew R Boutell" w:date="2014-02-12T12:11:00Z">
        <w:r w:rsidDel="008E0BB4">
          <w:delText xml:space="preserve">some </w:delText>
        </w:r>
      </w:del>
      <w:r>
        <w:t>sample</w:t>
      </w:r>
      <w:r w:rsidR="003A35C4">
        <w:t xml:space="preserve"> image</w:t>
      </w:r>
      <w:r>
        <w:t xml:space="preserve">s </w:t>
      </w:r>
      <w:r w:rsidR="004D2CA1">
        <w:t xml:space="preserve">that were classified </w:t>
      </w:r>
      <w:r>
        <w:t>success</w:t>
      </w:r>
      <w:r w:rsidR="004D2CA1">
        <w:t>fully and unsuccessfully</w:t>
      </w:r>
      <w:r>
        <w:t xml:space="preserve"> </w:t>
      </w:r>
      <w:r w:rsidR="004D2CA1">
        <w:t xml:space="preserve">by </w:t>
      </w:r>
      <w:r>
        <w:t>the system</w:t>
      </w:r>
      <w:ins w:id="37" w:author="Matthew R Boutell" w:date="2014-02-12T12:11:00Z">
        <w:r w:rsidR="008E0BB4">
          <w:t xml:space="preserve">. Include at least 2 of each type (FP, TP, FN, </w:t>
        </w:r>
        <w:proofErr w:type="gramStart"/>
        <w:r w:rsidR="008E0BB4">
          <w:t>TN</w:t>
        </w:r>
        <w:proofErr w:type="gramEnd"/>
        <w:r w:rsidR="008E0BB4">
          <w:t xml:space="preserve">) and </w:t>
        </w:r>
      </w:ins>
      <w:del w:id="38" w:author="Matthew R Boutell" w:date="2014-02-12T12:12:00Z">
        <w:r w:rsidDel="008E0BB4">
          <w:delText>. D</w:delText>
        </w:r>
      </w:del>
      <w:ins w:id="39" w:author="Matthew R Boutell" w:date="2014-02-12T12:12:00Z">
        <w:r w:rsidR="008E0BB4">
          <w:t>d</w:t>
        </w:r>
      </w:ins>
      <w:r>
        <w:t xml:space="preserve">iscuss </w:t>
      </w:r>
      <w:del w:id="40" w:author="Matthew R Boutell" w:date="2014-02-12T12:12:00Z">
        <w:r w:rsidDel="008E0BB4">
          <w:delText xml:space="preserve">briefly </w:delText>
        </w:r>
      </w:del>
      <w:ins w:id="41" w:author="Matthew R Boutell" w:date="2014-02-12T12:12:00Z">
        <w:r w:rsidR="008E0BB4">
          <w:t xml:space="preserve">for each </w:t>
        </w:r>
      </w:ins>
      <w:r>
        <w:t xml:space="preserve">why </w:t>
      </w:r>
      <w:r w:rsidR="00C15D6C">
        <w:t xml:space="preserve">the classification results </w:t>
      </w:r>
      <w:del w:id="42" w:author="Matthew R Boutell" w:date="2014-02-12T12:12:00Z">
        <w:r w:rsidDel="008E0BB4">
          <w:delText xml:space="preserve">are </w:delText>
        </w:r>
      </w:del>
      <w:ins w:id="43" w:author="Matthew R Boutell" w:date="2014-02-12T12:12:00Z">
        <w:r w:rsidR="008E0BB4">
          <w:t xml:space="preserve">seem </w:t>
        </w:r>
      </w:ins>
      <w:r>
        <w:t xml:space="preserve">reasonable. </w:t>
      </w:r>
      <w:ins w:id="44" w:author="Matthew R Boutell" w:date="2014-02-12T12:12:00Z">
        <w:r w:rsidR="008E0BB4">
          <w:t>(</w:t>
        </w:r>
        <w:proofErr w:type="gramStart"/>
        <w:r w:rsidR="008E0BB4">
          <w:t>A good way to choose interesting images is to look at ones in the margin and ones that are</w:t>
        </w:r>
        <w:proofErr w:type="gramEnd"/>
        <w:r w:rsidR="008E0BB4">
          <w:t xml:space="preserve"> far from the margin – use the </w:t>
        </w:r>
        <w:proofErr w:type="spellStart"/>
        <w:r w:rsidR="008E0BB4">
          <w:t>svmfwd’s</w:t>
        </w:r>
        <w:proofErr w:type="spellEnd"/>
        <w:r w:rsidR="008E0BB4">
          <w:t xml:space="preserve"> y1 output to guide you.)</w:t>
        </w:r>
      </w:ins>
      <w:del w:id="45" w:author="Matthew R Boutell" w:date="2014-02-12T12:13:00Z">
        <w:r w:rsidR="004F072C" w:rsidDel="008E0BB4">
          <w:delText xml:space="preserve">Explain </w:delText>
        </w:r>
        <w:r w:rsidR="00827657" w:rsidDel="008E0BB4">
          <w:delText xml:space="preserve">what problems you had along the way and how you resolved them. </w:delText>
        </w:r>
        <w:r w:rsidR="004F072C" w:rsidDel="008E0BB4">
          <w:delText>(This would be part of a technical report, not a conference paper, but I’m curious.)</w:delText>
        </w:r>
      </w:del>
      <w:r w:rsidR="004F072C">
        <w:t xml:space="preserve"> </w:t>
      </w:r>
      <w:r>
        <w:t>Describe what the next steps would be if you had another 2 weeks to continue working on the problem. What if you had a</w:t>
      </w:r>
      <w:r w:rsidR="00C15D6C">
        <w:t>nother year?</w:t>
      </w:r>
      <w:ins w:id="46" w:author="Matthew R Boutell" w:date="2014-02-12T12:13:00Z">
        <w:r w:rsidR="008E0BB4">
          <w:t xml:space="preserve"> Don’t let this just be an afterthought – consider issues that you identified in the discussion.</w:t>
        </w:r>
      </w:ins>
      <w:r>
        <w:t xml:space="preserve"> </w:t>
      </w:r>
    </w:p>
    <w:p w:rsidR="00AF78B3" w:rsidRDefault="00827657" w:rsidP="00827657">
      <w:pPr>
        <w:pStyle w:val="NormalWeb"/>
        <w:rPr>
          <w:b/>
        </w:rPr>
      </w:pPr>
      <w:r w:rsidRPr="00827657">
        <w:rPr>
          <w:b/>
        </w:rPr>
        <w:t>Process and Hints</w:t>
      </w:r>
      <w:r>
        <w:rPr>
          <w:b/>
        </w:rPr>
        <w:t xml:space="preserve"> (this is how I would direct </w:t>
      </w:r>
      <w:r w:rsidR="00A35916">
        <w:rPr>
          <w:b/>
        </w:rPr>
        <w:t xml:space="preserve">a </w:t>
      </w:r>
      <w:r>
        <w:rPr>
          <w:b/>
        </w:rPr>
        <w:t>research assistant)</w:t>
      </w:r>
    </w:p>
    <w:p w:rsidR="0040481D" w:rsidRPr="00827657" w:rsidRDefault="00B55D96" w:rsidP="00827657">
      <w:pPr>
        <w:pStyle w:val="NormalWeb"/>
        <w:rPr>
          <w:b/>
        </w:rPr>
      </w:pPr>
      <w:r>
        <w:rPr>
          <w:b/>
        </w:rPr>
        <w:t xml:space="preserve">Read carefully, this </w:t>
      </w:r>
      <w:r w:rsidR="0040481D">
        <w:rPr>
          <w:b/>
        </w:rPr>
        <w:t>includes other steps you haven’t thought of.</w:t>
      </w:r>
    </w:p>
    <w:p w:rsidR="008E0BB4" w:rsidRDefault="008E0BB4" w:rsidP="008753C8">
      <w:pPr>
        <w:pStyle w:val="NormalWeb"/>
        <w:numPr>
          <w:ilvl w:val="0"/>
          <w:numId w:val="6"/>
        </w:numPr>
        <w:rPr>
          <w:ins w:id="47" w:author="Matthew R Boutell" w:date="2014-02-12T12:14:00Z"/>
        </w:rPr>
      </w:pPr>
      <w:moveToRangeStart w:id="48" w:author="Matthew R Boutell" w:date="2014-02-12T12:14:00Z" w:name="move379970576"/>
      <w:moveTo w:id="49" w:author="Matthew R Boutell" w:date="2014-02-12T12:14:00Z">
        <w:r>
          <w:t xml:space="preserve">Get the images here: </w:t>
        </w:r>
        <w:r>
          <w:fldChar w:fldCharType="begin"/>
        </w:r>
        <w:r>
          <w:instrText xml:space="preserve"> HYPERLINK "</w:instrText>
        </w:r>
        <w:r w:rsidRPr="00CC0103">
          <w:instrText>http://www.rose-hulman.edu/class/csse/binaries/csse463/sunset/</w:instrText>
        </w:r>
        <w:r>
          <w:instrText xml:space="preserve">sunsetDetectorImagesWithDifficult.zip" </w:instrText>
        </w:r>
        <w:r>
          <w:fldChar w:fldCharType="separate"/>
        </w:r>
        <w:r w:rsidRPr="00345645">
          <w:rPr>
            <w:rStyle w:val="Hyperlink"/>
          </w:rPr>
          <w:t>http://www.rose-hulman.edu/class/csse/binaries/csse463/sunset/sunsetDetectorImagesWithDifficult.zip</w:t>
        </w:r>
        <w:r>
          <w:fldChar w:fldCharType="end"/>
        </w:r>
        <w:r>
          <w:br/>
        </w:r>
      </w:moveTo>
      <w:moveToRangeEnd w:id="48"/>
    </w:p>
    <w:p w:rsidR="008753C8" w:rsidRDefault="00827657" w:rsidP="008753C8">
      <w:pPr>
        <w:pStyle w:val="NormalWeb"/>
        <w:numPr>
          <w:ilvl w:val="0"/>
          <w:numId w:val="6"/>
        </w:numPr>
      </w:pPr>
      <w:r>
        <w:t>Start by writing your feature extraction code for a single image</w:t>
      </w:r>
      <w:r w:rsidR="0014669D">
        <w:t xml:space="preserve">, that is, calculate </w:t>
      </w:r>
      <w:r w:rsidR="00875735">
        <w:t>the 294</w:t>
      </w:r>
      <w:r w:rsidR="0014669D">
        <w:t>-dimension feature vector from the image</w:t>
      </w:r>
      <w:r w:rsidR="00875735">
        <w:t xml:space="preserve">. You should probably end up encapsulating this as a </w:t>
      </w:r>
      <w:proofErr w:type="spellStart"/>
      <w:r w:rsidR="00875735">
        <w:t>Matlab</w:t>
      </w:r>
      <w:proofErr w:type="spellEnd"/>
      <w:r w:rsidR="00875735">
        <w:t xml:space="preserve"> function. </w:t>
      </w:r>
    </w:p>
    <w:p w:rsidR="0014669D" w:rsidRDefault="006435EF" w:rsidP="008753C8">
      <w:pPr>
        <w:pStyle w:val="NormalWeb"/>
        <w:ind w:left="360"/>
      </w:pPr>
      <w:r>
        <w:t xml:space="preserve">The </w:t>
      </w:r>
      <w:r w:rsidR="00875735">
        <w:t xml:space="preserve">unscaled </w:t>
      </w:r>
      <w:r>
        <w:t xml:space="preserve">conversion to LST </w:t>
      </w:r>
      <w:r w:rsidR="000E2971">
        <w:t xml:space="preserve">color space </w:t>
      </w:r>
      <w:r>
        <w:t xml:space="preserve">is: </w:t>
      </w:r>
    </w:p>
    <w:p w:rsidR="006435EF" w:rsidRDefault="006435EF" w:rsidP="00827657">
      <w:pPr>
        <w:pStyle w:val="NormalWeb"/>
      </w:pPr>
      <w:r>
        <w:tab/>
        <w:t>L = R + G + B</w:t>
      </w:r>
      <w:r w:rsidR="00AE1230">
        <w:tab/>
      </w:r>
      <w:r w:rsidR="00AE1230">
        <w:tab/>
      </w:r>
      <w:r>
        <w:tab/>
        <w:t>S = R – B</w:t>
      </w:r>
      <w:r w:rsidR="00AE1230">
        <w:tab/>
      </w:r>
      <w:r>
        <w:tab/>
        <w:t>T = R – 2G + B</w:t>
      </w:r>
    </w:p>
    <w:p w:rsidR="00875735" w:rsidRDefault="00875735" w:rsidP="00827657">
      <w:pPr>
        <w:pStyle w:val="NormalWeb"/>
      </w:pPr>
      <w:r>
        <w:t xml:space="preserve">There is no need to scale them (like dividing L by 3) unless you want to visualize results in this color space. Test </w:t>
      </w:r>
      <w:r w:rsidR="004F072C">
        <w:t>your code for bugs (e.g., L should be the grayscale image, and you should have some negatives in S and T).</w:t>
      </w:r>
      <w:r w:rsidR="00DF7C23">
        <w:t xml:space="preserve"> There is sample output on one image in this folder to help you “unit-test” this part of your code.</w:t>
      </w:r>
      <w:r w:rsidR="008753C8">
        <w:t xml:space="preserve"> It follows the format below.</w:t>
      </w:r>
    </w:p>
    <w:p w:rsidR="008753C8" w:rsidRDefault="008753C8" w:rsidP="00CC0103">
      <w:pPr>
        <w:pStyle w:val="NormalWeb"/>
        <w:numPr>
          <w:ilvl w:val="0"/>
          <w:numId w:val="6"/>
        </w:numPr>
      </w:pPr>
      <w:moveFromRangeStart w:id="50" w:author="Matthew R Boutell" w:date="2014-02-12T12:14:00Z" w:name="move379970576"/>
      <w:moveFrom w:id="51" w:author="Matthew R Boutell" w:date="2014-02-12T12:14:00Z">
        <w:r w:rsidDel="008E0BB4">
          <w:t>Get the images</w:t>
        </w:r>
        <w:r w:rsidR="00CC0103" w:rsidDel="008E0BB4">
          <w:t xml:space="preserve"> here: </w:t>
        </w:r>
        <w:r w:rsidR="00CC0103" w:rsidDel="008E0BB4">
          <w:fldChar w:fldCharType="begin"/>
        </w:r>
        <w:r w:rsidR="00CC0103" w:rsidDel="008E0BB4">
          <w:instrText xml:space="preserve"> HYPERLINK "</w:instrText>
        </w:r>
        <w:r w:rsidR="00CC0103" w:rsidRPr="00CC0103" w:rsidDel="008E0BB4">
          <w:instrText>http://www.rose-hulman.edu/class/csse/binaries/csse463/sunset/</w:instrText>
        </w:r>
        <w:r w:rsidR="00CC0103" w:rsidDel="008E0BB4">
          <w:instrText xml:space="preserve">sunsetDetectorImagesWithDifficult.zip" </w:instrText>
        </w:r>
        <w:r w:rsidR="00CC0103" w:rsidDel="008E0BB4">
          <w:fldChar w:fldCharType="separate"/>
        </w:r>
        <w:r w:rsidR="00CC0103" w:rsidRPr="00345645" w:rsidDel="008E0BB4">
          <w:rPr>
            <w:rStyle w:val="Hyperlink"/>
          </w:rPr>
          <w:t>http://www.rose-hulman.edu/class/csse/binaries/csse463/sunset/sunsetDetectorImagesWithDifficult.zi</w:t>
        </w:r>
        <w:r w:rsidR="00CC0103" w:rsidRPr="00345645" w:rsidDel="008E0BB4">
          <w:rPr>
            <w:rStyle w:val="Hyperlink"/>
          </w:rPr>
          <w:lastRenderedPageBreak/>
          <w:t>p</w:t>
        </w:r>
        <w:r w:rsidR="00CC0103" w:rsidDel="008E0BB4">
          <w:fldChar w:fldCharType="end"/>
        </w:r>
        <w:r w:rsidR="00CC0103" w:rsidDel="008E0BB4">
          <w:br/>
          <w:t xml:space="preserve"> </w:t>
        </w:r>
      </w:moveFrom>
      <w:moveFromRangeEnd w:id="50"/>
    </w:p>
    <w:p w:rsidR="00CC0103" w:rsidRDefault="0014669D" w:rsidP="00CC0103">
      <w:pPr>
        <w:pStyle w:val="NormalWeb"/>
        <w:numPr>
          <w:ilvl w:val="0"/>
          <w:numId w:val="6"/>
        </w:numPr>
      </w:pPr>
      <w:r>
        <w:t xml:space="preserve">Write a script that will loop over </w:t>
      </w:r>
      <w:r w:rsidR="0062338B">
        <w:t xml:space="preserve">the </w:t>
      </w:r>
      <w:r>
        <w:t>whole set of images</w:t>
      </w:r>
      <w:r w:rsidR="0062338B">
        <w:t xml:space="preserve"> (</w:t>
      </w:r>
      <w:r w:rsidR="003D3132">
        <w:t xml:space="preserve">a total of N images from a combined </w:t>
      </w:r>
      <w:r w:rsidR="00CC0103">
        <w:t xml:space="preserve">training, </w:t>
      </w:r>
      <w:r w:rsidR="0062338B">
        <w:t>testing</w:t>
      </w:r>
      <w:r w:rsidR="00CC0103">
        <w:t xml:space="preserve">, and </w:t>
      </w:r>
      <w:proofErr w:type="spellStart"/>
      <w:r w:rsidR="00CC0103">
        <w:t>difficultTesting</w:t>
      </w:r>
      <w:proofErr w:type="spellEnd"/>
      <w:r w:rsidR="00CC0103">
        <w:t xml:space="preserve"> sets</w:t>
      </w:r>
      <w:r w:rsidR="00E34D31">
        <w:t>, I gave you around 1000 images to use</w:t>
      </w:r>
      <w:r w:rsidR="0062338B">
        <w:t>)</w:t>
      </w:r>
      <w:r>
        <w:t>, extracting features from each one.</w:t>
      </w:r>
      <w:r w:rsidR="002E667F">
        <w:t xml:space="preserve"> </w:t>
      </w:r>
      <w:r w:rsidR="006435EF">
        <w:t xml:space="preserve">Then save the features into </w:t>
      </w:r>
      <w:r w:rsidR="003D3132">
        <w:t>a matrix</w:t>
      </w:r>
      <w:r w:rsidR="006435EF">
        <w:t xml:space="preserve"> (</w:t>
      </w:r>
      <w:r w:rsidR="00247261">
        <w:t>X</w:t>
      </w:r>
      <w:r w:rsidR="00D557B7">
        <w:t>).</w:t>
      </w:r>
      <w:r w:rsidR="00827657">
        <w:t xml:space="preserve"> </w:t>
      </w:r>
      <w:r w:rsidR="00D557B7">
        <w:t xml:space="preserve">You will also have </w:t>
      </w:r>
      <w:r w:rsidR="003D3132">
        <w:t xml:space="preserve">a </w:t>
      </w:r>
      <w:r w:rsidR="00D557B7">
        <w:t>vector</w:t>
      </w:r>
      <w:r w:rsidR="006435EF">
        <w:t xml:space="preserve"> (</w:t>
      </w:r>
      <w:r w:rsidR="00247261">
        <w:t>Y</w:t>
      </w:r>
      <w:r w:rsidR="006435EF">
        <w:t>)</w:t>
      </w:r>
      <w:r w:rsidR="00D557B7">
        <w:t xml:space="preserve"> of class labels</w:t>
      </w:r>
      <w:r w:rsidR="003D3132">
        <w:t xml:space="preserve">, +1 for sunsets, and -1 for </w:t>
      </w:r>
      <w:proofErr w:type="spellStart"/>
      <w:r w:rsidR="003D3132">
        <w:t>nonsunsets</w:t>
      </w:r>
      <w:proofErr w:type="spellEnd"/>
      <w:r w:rsidR="00D557B7">
        <w:t>.</w:t>
      </w:r>
    </w:p>
    <w:p w:rsidR="003D3132" w:rsidRDefault="003D3132" w:rsidP="00827657">
      <w:pPr>
        <w:pStyle w:val="NormalWeb"/>
      </w:pPr>
      <w:r>
        <w:t>Structure of matrix</w:t>
      </w:r>
      <w:r w:rsidR="00247261">
        <w:t xml:space="preserve"> X</w:t>
      </w:r>
      <w:r>
        <w:t>:</w:t>
      </w:r>
    </w:p>
    <w:p w:rsidR="003D3132" w:rsidRDefault="003D3132" w:rsidP="00827657">
      <w:pPr>
        <w:pStyle w:val="NormalWeb"/>
      </w:pPr>
      <w:r>
        <w:t>[img</w:t>
      </w:r>
      <w:r w:rsidRPr="003D3132">
        <w:rPr>
          <w:vertAlign w:val="subscript"/>
        </w:rPr>
        <w:t>1</w:t>
      </w:r>
      <w:r w:rsidRPr="003D3132">
        <w:rPr>
          <w:rFonts w:ascii="Symbol" w:hAnsi="Symbol"/>
        </w:rPr>
        <w:t></w:t>
      </w:r>
      <w:r w:rsidRPr="003D3132">
        <w:rPr>
          <w:vertAlign w:val="subscript"/>
        </w:rPr>
        <w:t>L</w:t>
      </w:r>
      <w:r>
        <w:t>11, img</w:t>
      </w:r>
      <w:r w:rsidRPr="003D3132">
        <w:rPr>
          <w:vertAlign w:val="subscript"/>
        </w:rPr>
        <w:t>1</w:t>
      </w:r>
      <w:r w:rsidRPr="003D3132">
        <w:rPr>
          <w:rFonts w:ascii="Symbol" w:hAnsi="Symbol"/>
        </w:rPr>
        <w:t></w:t>
      </w:r>
      <w:r w:rsidRPr="003D3132">
        <w:rPr>
          <w:vertAlign w:val="subscript"/>
        </w:rPr>
        <w:t>L</w:t>
      </w:r>
      <w:r>
        <w:t>11, img</w:t>
      </w:r>
      <w:r w:rsidRPr="003D3132">
        <w:rPr>
          <w:vertAlign w:val="subscript"/>
        </w:rPr>
        <w:t>1</w:t>
      </w:r>
      <w:r w:rsidRPr="003D3132">
        <w:rPr>
          <w:rFonts w:ascii="Symbol" w:hAnsi="Symbol"/>
        </w:rPr>
        <w:t></w:t>
      </w:r>
      <w:r>
        <w:rPr>
          <w:vertAlign w:val="subscript"/>
        </w:rPr>
        <w:t>S</w:t>
      </w:r>
      <w:r>
        <w:t>11, img</w:t>
      </w:r>
      <w:r w:rsidRPr="003D3132">
        <w:rPr>
          <w:vertAlign w:val="subscript"/>
        </w:rPr>
        <w:t>1</w:t>
      </w:r>
      <w:r w:rsidRPr="003D3132">
        <w:rPr>
          <w:rFonts w:ascii="Symbol" w:hAnsi="Symbol"/>
        </w:rPr>
        <w:t></w:t>
      </w:r>
      <w:r>
        <w:rPr>
          <w:vertAlign w:val="subscript"/>
        </w:rPr>
        <w:t>S</w:t>
      </w:r>
      <w:r>
        <w:t>11, img</w:t>
      </w:r>
      <w:r w:rsidRPr="003D3132">
        <w:rPr>
          <w:vertAlign w:val="subscript"/>
        </w:rPr>
        <w:t>1</w:t>
      </w:r>
      <w:r w:rsidRPr="003D3132">
        <w:rPr>
          <w:rFonts w:ascii="Symbol" w:hAnsi="Symbol"/>
        </w:rPr>
        <w:t></w:t>
      </w:r>
      <w:r>
        <w:rPr>
          <w:vertAlign w:val="subscript"/>
        </w:rPr>
        <w:t>T</w:t>
      </w:r>
      <w:r>
        <w:t>11, img</w:t>
      </w:r>
      <w:r w:rsidRPr="003D3132">
        <w:rPr>
          <w:vertAlign w:val="subscript"/>
        </w:rPr>
        <w:t>1</w:t>
      </w:r>
      <w:r w:rsidRPr="003D3132">
        <w:rPr>
          <w:rFonts w:ascii="Symbol" w:hAnsi="Symbol"/>
        </w:rPr>
        <w:t></w:t>
      </w:r>
      <w:r>
        <w:rPr>
          <w:vertAlign w:val="subscript"/>
        </w:rPr>
        <w:t>T</w:t>
      </w:r>
      <w:r>
        <w:t>11, img</w:t>
      </w:r>
      <w:r w:rsidRPr="003D3132">
        <w:rPr>
          <w:vertAlign w:val="subscript"/>
        </w:rPr>
        <w:t>1</w:t>
      </w:r>
      <w:r w:rsidRPr="003D3132">
        <w:rPr>
          <w:rFonts w:ascii="Symbol" w:hAnsi="Symbol"/>
        </w:rPr>
        <w:t></w:t>
      </w:r>
      <w:r w:rsidRPr="003D3132">
        <w:rPr>
          <w:vertAlign w:val="subscript"/>
        </w:rPr>
        <w:t>L</w:t>
      </w:r>
      <w:r>
        <w:t>12, …  ;</w:t>
      </w:r>
    </w:p>
    <w:p w:rsidR="003D3132" w:rsidRDefault="003D3132" w:rsidP="003D3132">
      <w:pPr>
        <w:pStyle w:val="NormalWeb"/>
      </w:pPr>
      <w:r>
        <w:t xml:space="preserve"> img</w:t>
      </w:r>
      <w:r w:rsidRPr="003D3132">
        <w:rPr>
          <w:vertAlign w:val="subscript"/>
        </w:rPr>
        <w:t>2</w:t>
      </w:r>
      <w:r w:rsidRPr="003D3132">
        <w:rPr>
          <w:rFonts w:ascii="Symbol" w:hAnsi="Symbol"/>
        </w:rPr>
        <w:t></w:t>
      </w:r>
      <w:r w:rsidRPr="003D3132">
        <w:rPr>
          <w:vertAlign w:val="subscript"/>
        </w:rPr>
        <w:t>L</w:t>
      </w:r>
      <w:r>
        <w:t>11, img</w:t>
      </w:r>
      <w:r w:rsidRPr="003D3132">
        <w:rPr>
          <w:vertAlign w:val="subscript"/>
        </w:rPr>
        <w:t>2</w:t>
      </w:r>
      <w:r w:rsidRPr="003D3132">
        <w:rPr>
          <w:rFonts w:ascii="Symbol" w:hAnsi="Symbol"/>
        </w:rPr>
        <w:t></w:t>
      </w:r>
      <w:r w:rsidRPr="003D3132">
        <w:rPr>
          <w:vertAlign w:val="subscript"/>
        </w:rPr>
        <w:t>L</w:t>
      </w:r>
      <w:r>
        <w:t>11, img</w:t>
      </w:r>
      <w:r w:rsidRPr="003D3132">
        <w:rPr>
          <w:vertAlign w:val="subscript"/>
        </w:rPr>
        <w:t>2</w:t>
      </w:r>
      <w:r w:rsidRPr="003D3132">
        <w:rPr>
          <w:rFonts w:ascii="Symbol" w:hAnsi="Symbol"/>
        </w:rPr>
        <w:t></w:t>
      </w:r>
      <w:r>
        <w:rPr>
          <w:vertAlign w:val="subscript"/>
        </w:rPr>
        <w:t>S</w:t>
      </w:r>
      <w:r>
        <w:t>11, img</w:t>
      </w:r>
      <w:r w:rsidRPr="003D3132">
        <w:rPr>
          <w:vertAlign w:val="subscript"/>
        </w:rPr>
        <w:t>2</w:t>
      </w:r>
      <w:r w:rsidRPr="003D3132">
        <w:rPr>
          <w:rFonts w:ascii="Symbol" w:hAnsi="Symbol"/>
        </w:rPr>
        <w:t></w:t>
      </w:r>
      <w:r>
        <w:rPr>
          <w:vertAlign w:val="subscript"/>
        </w:rPr>
        <w:t>S</w:t>
      </w:r>
      <w:r>
        <w:t>11, img</w:t>
      </w:r>
      <w:r w:rsidRPr="003D3132">
        <w:rPr>
          <w:vertAlign w:val="subscript"/>
        </w:rPr>
        <w:t>2</w:t>
      </w:r>
      <w:r w:rsidRPr="003D3132">
        <w:rPr>
          <w:rFonts w:ascii="Symbol" w:hAnsi="Symbol"/>
        </w:rPr>
        <w:t></w:t>
      </w:r>
      <w:r>
        <w:rPr>
          <w:vertAlign w:val="subscript"/>
        </w:rPr>
        <w:t>T</w:t>
      </w:r>
      <w:r>
        <w:t>11, img</w:t>
      </w:r>
      <w:r w:rsidRPr="003D3132">
        <w:rPr>
          <w:vertAlign w:val="subscript"/>
        </w:rPr>
        <w:t>2</w:t>
      </w:r>
      <w:r w:rsidRPr="003D3132">
        <w:rPr>
          <w:rFonts w:ascii="Symbol" w:hAnsi="Symbol"/>
        </w:rPr>
        <w:t></w:t>
      </w:r>
      <w:r>
        <w:rPr>
          <w:vertAlign w:val="subscript"/>
        </w:rPr>
        <w:t>T</w:t>
      </w:r>
      <w:r>
        <w:t>11, img</w:t>
      </w:r>
      <w:r w:rsidRPr="003D3132">
        <w:rPr>
          <w:vertAlign w:val="subscript"/>
        </w:rPr>
        <w:t>2</w:t>
      </w:r>
      <w:r w:rsidRPr="003D3132">
        <w:rPr>
          <w:rFonts w:ascii="Symbol" w:hAnsi="Symbol"/>
        </w:rPr>
        <w:t></w:t>
      </w:r>
      <w:r w:rsidRPr="003D3132">
        <w:rPr>
          <w:vertAlign w:val="subscript"/>
        </w:rPr>
        <w:t>L</w:t>
      </w:r>
      <w:r>
        <w:t>12, …  ;</w:t>
      </w:r>
    </w:p>
    <w:p w:rsidR="003D3132" w:rsidRDefault="003D3132" w:rsidP="00827657">
      <w:pPr>
        <w:pStyle w:val="NormalWeb"/>
      </w:pPr>
      <w:r>
        <w:t xml:space="preserve"> …</w:t>
      </w:r>
    </w:p>
    <w:p w:rsidR="003D3132" w:rsidRDefault="003D3132" w:rsidP="00827657">
      <w:pPr>
        <w:pStyle w:val="NormalWeb"/>
      </w:pPr>
      <w:r>
        <w:t>img</w:t>
      </w:r>
      <w:r w:rsidRPr="003D3132">
        <w:rPr>
          <w:vertAlign w:val="subscript"/>
        </w:rPr>
        <w:t>N</w:t>
      </w:r>
      <w:r w:rsidRPr="003D3132">
        <w:rPr>
          <w:rFonts w:ascii="Symbol" w:hAnsi="Symbol"/>
        </w:rPr>
        <w:t></w:t>
      </w:r>
      <w:r w:rsidRPr="003D3132">
        <w:rPr>
          <w:vertAlign w:val="subscript"/>
        </w:rPr>
        <w:t>L</w:t>
      </w:r>
      <w:r>
        <w:t xml:space="preserve">11, … </w:t>
      </w:r>
      <w:r w:rsidR="00247261">
        <w:t xml:space="preserve"> </w:t>
      </w:r>
      <w:r w:rsidR="00247261">
        <w:tab/>
      </w:r>
      <w:r w:rsidR="00247261">
        <w:tab/>
      </w:r>
      <w:r w:rsidR="00247261">
        <w:tab/>
      </w:r>
      <w:r w:rsidR="00247261">
        <w:tab/>
      </w:r>
      <w:r w:rsidR="00247261">
        <w:tab/>
      </w:r>
      <w:r w:rsidR="00247261">
        <w:tab/>
      </w:r>
      <w:r w:rsidR="00247261">
        <w:tab/>
      </w:r>
      <w:r w:rsidR="00247261">
        <w:tab/>
      </w:r>
      <w:r w:rsidR="00247261">
        <w:tab/>
      </w:r>
      <w:r>
        <w:t>];</w:t>
      </w:r>
    </w:p>
    <w:p w:rsidR="004542F4" w:rsidRDefault="004F072C" w:rsidP="00827657">
      <w:pPr>
        <w:pStyle w:val="NormalWeb"/>
        <w:rPr>
          <w:ins w:id="52" w:author="Matthew R Boutell" w:date="2014-02-12T12:14:00Z"/>
        </w:rPr>
      </w:pPr>
      <w:r>
        <w:t xml:space="preserve">As an example, </w:t>
      </w:r>
      <w:proofErr w:type="spellStart"/>
      <w:r w:rsidR="003D3132">
        <w:t>img</w:t>
      </w:r>
      <w:r w:rsidR="003D3132" w:rsidRPr="003D3132">
        <w:rPr>
          <w:vertAlign w:val="subscript"/>
        </w:rPr>
        <w:t>n</w:t>
      </w:r>
      <w:r w:rsidR="003D3132" w:rsidRPr="003D3132">
        <w:rPr>
          <w:rFonts w:ascii="Symbol" w:hAnsi="Symbol"/>
        </w:rPr>
        <w:t></w:t>
      </w:r>
      <w:r w:rsidR="003D3132" w:rsidRPr="003D3132">
        <w:rPr>
          <w:vertAlign w:val="subscript"/>
        </w:rPr>
        <w:t>L</w:t>
      </w:r>
      <w:r w:rsidR="003D3132">
        <w:t>ij</w:t>
      </w:r>
      <w:proofErr w:type="spellEnd"/>
      <w:r w:rsidR="003D3132">
        <w:t xml:space="preserve"> means the first moment (</w:t>
      </w:r>
      <w:r w:rsidRPr="003D3132">
        <w:rPr>
          <w:rFonts w:ascii="Symbol" w:hAnsi="Symbol"/>
        </w:rPr>
        <w:t></w:t>
      </w:r>
      <w:r>
        <w:rPr>
          <w:rFonts w:ascii="Symbol" w:hAnsi="Symbol"/>
        </w:rPr>
        <w:t></w:t>
      </w:r>
      <w:r w:rsidR="003D3132">
        <w:t xml:space="preserve">mean) of the L band of the block in row i, column j of </w:t>
      </w:r>
      <w:proofErr w:type="spellStart"/>
      <w:r w:rsidR="003D3132">
        <w:t>img</w:t>
      </w:r>
      <w:proofErr w:type="spellEnd"/>
      <w:r w:rsidR="003D3132">
        <w:t xml:space="preserve"> n, where i = 1:7, j = 1:7, n = 1:N</w:t>
      </w:r>
      <w:r w:rsidR="000B0C7F">
        <w:t>. Each row of the matrix is the 294 features extracted from a single image.</w:t>
      </w:r>
      <w:r w:rsidR="003D3132">
        <w:t xml:space="preserve"> </w:t>
      </w:r>
      <w:r w:rsidR="004542F4">
        <w:t xml:space="preserve"> </w:t>
      </w:r>
      <w:r w:rsidR="004542F4" w:rsidRPr="003D3132">
        <w:rPr>
          <w:rFonts w:ascii="Symbol" w:hAnsi="Symbol"/>
        </w:rPr>
        <w:t></w:t>
      </w:r>
      <w:r w:rsidR="004542F4" w:rsidRPr="003D3132">
        <w:rPr>
          <w:vertAlign w:val="subscript"/>
        </w:rPr>
        <w:t>L</w:t>
      </w:r>
      <w:r w:rsidR="004542F4">
        <w:t xml:space="preserve"> is second moment (standard deviation); actually variance works about the same; that’s what we did in the ICME paper. Note that for a 2D matrix M, </w:t>
      </w:r>
      <w:proofErr w:type="spellStart"/>
      <w:r w:rsidR="004542F4">
        <w:t>std</w:t>
      </w:r>
      <w:proofErr w:type="spellEnd"/>
      <w:r w:rsidR="004542F4">
        <w:t>(</w:t>
      </w:r>
      <w:proofErr w:type="spellStart"/>
      <w:r w:rsidR="004542F4">
        <w:t>std</w:t>
      </w:r>
      <w:proofErr w:type="spellEnd"/>
      <w:r w:rsidR="004542F4">
        <w:t>(M)) does not compute the correct standard deviation! (</w:t>
      </w:r>
      <w:proofErr w:type="gramStart"/>
      <w:r w:rsidR="004542F4">
        <w:t>try</w:t>
      </w:r>
      <w:proofErr w:type="gramEnd"/>
      <w:r w:rsidR="004542F4">
        <w:t xml:space="preserve"> it on [3 3; 1 5]) Instead, convert M to a column vector using </w:t>
      </w:r>
      <w:proofErr w:type="gramStart"/>
      <w:r w:rsidR="004542F4">
        <w:t xml:space="preserve">the </w:t>
      </w:r>
      <w:r w:rsidR="004542F4" w:rsidRPr="004542F4">
        <w:rPr>
          <w:b/>
        </w:rPr>
        <w:t>:</w:t>
      </w:r>
      <w:proofErr w:type="gramEnd"/>
      <w:r w:rsidR="004542F4">
        <w:t xml:space="preserve"> operator first, as in </w:t>
      </w:r>
      <w:proofErr w:type="spellStart"/>
      <w:r w:rsidR="004542F4">
        <w:t>std</w:t>
      </w:r>
      <w:proofErr w:type="spellEnd"/>
      <w:r w:rsidR="004542F4">
        <w:t>(M(:)).</w:t>
      </w:r>
    </w:p>
    <w:p w:rsidR="008E0BB4" w:rsidRDefault="008E0BB4" w:rsidP="00827657">
      <w:pPr>
        <w:pStyle w:val="NormalWeb"/>
      </w:pPr>
      <w:ins w:id="53" w:author="Matthew R Boutell" w:date="2014-02-12T12:14:00Z">
        <w:r>
          <w:t>Note that some of the S and T values should be negative – if not, maybe you forgot to transform to type double to do math?</w:t>
        </w:r>
      </w:ins>
    </w:p>
    <w:p w:rsidR="000A13BD" w:rsidRDefault="00273BC2" w:rsidP="00CC0103">
      <w:pPr>
        <w:pStyle w:val="NormalWeb"/>
        <w:numPr>
          <w:ilvl w:val="0"/>
          <w:numId w:val="6"/>
        </w:numPr>
      </w:pPr>
      <w:r>
        <w:t xml:space="preserve">You will then want to normalize your features, because L, S, and T bands have somewhat different scales, as do the means and variances. </w:t>
      </w:r>
      <w:ins w:id="54" w:author="Matthew R Boutell" w:date="2014-02-12T12:15:00Z">
        <w:r w:rsidR="008E0BB4">
          <w:t xml:space="preserve">(From the formulas, what are they?) </w:t>
        </w:r>
      </w:ins>
      <w:r w:rsidR="000A13BD">
        <w:t xml:space="preserve">The easiest method: </w:t>
      </w:r>
    </w:p>
    <w:p w:rsidR="0062338B" w:rsidRDefault="0062338B" w:rsidP="0057242B">
      <w:pPr>
        <w:pStyle w:val="NormalWeb"/>
        <w:ind w:left="720"/>
      </w:pPr>
      <w:r>
        <w:t xml:space="preserve">a. Scale </w:t>
      </w:r>
      <w:r w:rsidR="003D3132">
        <w:t xml:space="preserve">each feature type (for example, all the </w:t>
      </w:r>
      <w:r w:rsidR="003D3132" w:rsidRPr="003D3132">
        <w:rPr>
          <w:rFonts w:ascii="Symbol" w:hAnsi="Symbol"/>
        </w:rPr>
        <w:t></w:t>
      </w:r>
      <w:r w:rsidR="003D3132" w:rsidRPr="003D3132">
        <w:rPr>
          <w:vertAlign w:val="subscript"/>
        </w:rPr>
        <w:t>L</w:t>
      </w:r>
      <w:r w:rsidR="003D3132">
        <w:t xml:space="preserve">) so that its </w:t>
      </w:r>
      <w:r>
        <w:t xml:space="preserve">max </w:t>
      </w:r>
      <w:r w:rsidR="003D3132">
        <w:t xml:space="preserve">value for any block </w:t>
      </w:r>
      <w:r>
        <w:t xml:space="preserve">in the image set = 1 and </w:t>
      </w:r>
      <w:r w:rsidR="003D3132">
        <w:t xml:space="preserve">its </w:t>
      </w:r>
      <w:r>
        <w:t xml:space="preserve">min </w:t>
      </w:r>
      <w:r w:rsidR="003D3132">
        <w:t xml:space="preserve">value </w:t>
      </w:r>
      <w:r>
        <w:t xml:space="preserve">= 0. </w:t>
      </w:r>
      <w:r w:rsidR="003D3132">
        <w:t>To do this</w:t>
      </w:r>
      <w:r w:rsidR="00894725">
        <w:t xml:space="preserve"> for </w:t>
      </w:r>
      <w:r w:rsidR="00894725" w:rsidRPr="003D3132">
        <w:rPr>
          <w:rFonts w:ascii="Symbol" w:hAnsi="Symbol"/>
        </w:rPr>
        <w:t></w:t>
      </w:r>
      <w:r w:rsidR="00894725" w:rsidRPr="003D3132">
        <w:rPr>
          <w:vertAlign w:val="subscript"/>
        </w:rPr>
        <w:t>L</w:t>
      </w:r>
      <w:r w:rsidR="003D3132">
        <w:t>, y</w:t>
      </w:r>
      <w:r>
        <w:t xml:space="preserve">ou will </w:t>
      </w:r>
      <w:r w:rsidR="003D3132">
        <w:t xml:space="preserve">need to </w:t>
      </w:r>
      <w:r>
        <w:t xml:space="preserve">find the max </w:t>
      </w:r>
      <w:r w:rsidR="003D3132">
        <w:t xml:space="preserve">and min </w:t>
      </w:r>
      <w:r>
        <w:t xml:space="preserve">of all the L means of all 49 blocks </w:t>
      </w:r>
      <w:r w:rsidRPr="004A012E">
        <w:rPr>
          <w:b/>
        </w:rPr>
        <w:t>in all images</w:t>
      </w:r>
      <w:r w:rsidR="004A012E">
        <w:rPr>
          <w:b/>
        </w:rPr>
        <w:t xml:space="preserve"> </w:t>
      </w:r>
      <w:r w:rsidR="009035C3">
        <w:rPr>
          <w:b/>
        </w:rPr>
        <w:t xml:space="preserve">in </w:t>
      </w:r>
      <w:r w:rsidR="00CC0103">
        <w:rPr>
          <w:b/>
        </w:rPr>
        <w:t xml:space="preserve">all </w:t>
      </w:r>
      <w:r w:rsidR="009035C3">
        <w:rPr>
          <w:b/>
        </w:rPr>
        <w:t xml:space="preserve">training and testing sets together </w:t>
      </w:r>
      <w:r w:rsidR="004A012E">
        <w:rPr>
          <w:b/>
        </w:rPr>
        <w:t xml:space="preserve">(don’t </w:t>
      </w:r>
      <w:r w:rsidR="009035C3">
        <w:rPr>
          <w:b/>
        </w:rPr>
        <w:t xml:space="preserve">normalize each image </w:t>
      </w:r>
      <w:r w:rsidR="004F072C">
        <w:rPr>
          <w:b/>
        </w:rPr>
        <w:t xml:space="preserve">or set </w:t>
      </w:r>
      <w:r w:rsidR="009035C3">
        <w:rPr>
          <w:b/>
        </w:rPr>
        <w:t>separately</w:t>
      </w:r>
      <w:r w:rsidR="004A012E">
        <w:rPr>
          <w:b/>
        </w:rPr>
        <w:t>)</w:t>
      </w:r>
      <w:r w:rsidR="009035C3">
        <w:t>!</w:t>
      </w:r>
      <w:r w:rsidR="00894725">
        <w:t xml:space="preserve"> </w:t>
      </w:r>
      <w:r w:rsidR="00BA10DB">
        <w:t xml:space="preserve">[Yes, you should read the ~1000 images from all 4 folders into a </w:t>
      </w:r>
      <w:r w:rsidR="00BA10DB" w:rsidRPr="00BA10DB">
        <w:rPr>
          <w:b/>
          <w:i/>
        </w:rPr>
        <w:t>single</w:t>
      </w:r>
      <w:r w:rsidR="00BA10DB">
        <w:t xml:space="preserve"> feature matrix and pass that to the normalize function. Then split it back up when you train and test.] </w:t>
      </w:r>
      <w:r w:rsidR="00894725">
        <w:t>Then the output is out = (</w:t>
      </w:r>
      <w:proofErr w:type="spellStart"/>
      <w:r w:rsidR="00894725">
        <w:t>orig</w:t>
      </w:r>
      <w:proofErr w:type="spellEnd"/>
      <w:r w:rsidR="00894725">
        <w:t>-min)/(max-min) – you can verify this works.</w:t>
      </w:r>
      <w:r w:rsidR="00225E0D">
        <w:t xml:space="preserve"> You may use the normalizeFeatures</w:t>
      </w:r>
      <w:r w:rsidR="004A012E">
        <w:t>01</w:t>
      </w:r>
      <w:r w:rsidR="00225E0D">
        <w:t>.m code I gave you to compute this.</w:t>
      </w:r>
    </w:p>
    <w:p w:rsidR="000A13BD" w:rsidRDefault="000A13BD" w:rsidP="00827657">
      <w:pPr>
        <w:pStyle w:val="NormalWeb"/>
      </w:pPr>
      <w:r>
        <w:t xml:space="preserve">Another option, which </w:t>
      </w:r>
      <w:r w:rsidR="00C64812">
        <w:t xml:space="preserve">in theory could </w:t>
      </w:r>
      <w:r>
        <w:t>work better</w:t>
      </w:r>
      <w:del w:id="55" w:author="Matthew R Boutell" w:date="2014-02-12T12:15:00Z">
        <w:r w:rsidDel="008E0BB4">
          <w:delText xml:space="preserve"> (and is an opportunity to experiment</w:delText>
        </w:r>
        <w:r w:rsidR="00C64812" w:rsidDel="008E0BB4">
          <w:delText xml:space="preserve"> if you wished</w:delText>
        </w:r>
        <w:r w:rsidDel="008E0BB4">
          <w:delText>)</w:delText>
        </w:r>
      </w:del>
      <w:r>
        <w:t>:</w:t>
      </w:r>
    </w:p>
    <w:p w:rsidR="0062338B" w:rsidRDefault="0062338B" w:rsidP="0057242B">
      <w:pPr>
        <w:pStyle w:val="NormalWeb"/>
        <w:ind w:firstLine="720"/>
      </w:pPr>
      <w:r>
        <w:t xml:space="preserve">b. Scale so that </w:t>
      </w:r>
      <w:r w:rsidR="00277166">
        <w:t>it’s “zero mean, unit variance”. This is a</w:t>
      </w:r>
      <w:r w:rsidR="004F072C">
        <w:t>nother</w:t>
      </w:r>
      <w:r w:rsidR="00277166">
        <w:t xml:space="preserve"> typical approach: make the </w:t>
      </w:r>
      <w:r>
        <w:t xml:space="preserve">mean of that single feature type </w:t>
      </w:r>
      <w:r w:rsidR="00277166">
        <w:t xml:space="preserve">to be </w:t>
      </w:r>
      <w:r>
        <w:t>0 and the standard dev</w:t>
      </w:r>
      <w:r w:rsidR="00894725">
        <w:t>iation</w:t>
      </w:r>
      <w:r w:rsidR="0057242B">
        <w:t xml:space="preserve"> </w:t>
      </w:r>
      <w:r>
        <w:t>1</w:t>
      </w:r>
      <w:r w:rsidR="00277166">
        <w:t xml:space="preserve"> </w:t>
      </w:r>
      <w:r w:rsidR="00894725">
        <w:t xml:space="preserve">by </w:t>
      </w:r>
      <w:r w:rsidR="00277166">
        <w:t xml:space="preserve">first </w:t>
      </w:r>
      <w:r w:rsidR="00894725">
        <w:lastRenderedPageBreak/>
        <w:t xml:space="preserve">subtracting the mean for the feature type, </w:t>
      </w:r>
      <w:proofErr w:type="gramStart"/>
      <w:r w:rsidR="00894725">
        <w:t>then</w:t>
      </w:r>
      <w:proofErr w:type="gramEnd"/>
      <w:r w:rsidR="00894725">
        <w:t xml:space="preserve"> dividing by </w:t>
      </w:r>
      <w:r w:rsidR="00277166">
        <w:t xml:space="preserve">its </w:t>
      </w:r>
      <w:r w:rsidR="00894725">
        <w:t>standard deviation</w:t>
      </w:r>
      <w:r>
        <w:t xml:space="preserve">. </w:t>
      </w:r>
      <w:ins w:id="56" w:author="Matthew R Boutell" w:date="2014-02-12T12:15:00Z">
        <w:r w:rsidR="008E0BB4">
          <w:t>This is a little less sensitive to outliers</w:t>
        </w:r>
      </w:ins>
      <w:ins w:id="57" w:author="Matthew R Boutell" w:date="2014-02-12T12:16:00Z">
        <w:r w:rsidR="008E0BB4">
          <w:t>, although past students have found that it doesn’t affect performance much</w:t>
        </w:r>
      </w:ins>
      <w:ins w:id="58" w:author="Matthew R Boutell" w:date="2014-02-12T12:15:00Z">
        <w:r w:rsidR="008E0BB4">
          <w:t xml:space="preserve">. </w:t>
        </w:r>
      </w:ins>
    </w:p>
    <w:p w:rsidR="0062338B" w:rsidRDefault="00AC6BC6" w:rsidP="00CC0103">
      <w:pPr>
        <w:pStyle w:val="NormalWeb"/>
        <w:numPr>
          <w:ilvl w:val="0"/>
          <w:numId w:val="6"/>
        </w:numPr>
      </w:pPr>
      <w:r>
        <w:t>You should save your results in a file so that you don’t have to keep extracting features every time you turn on your machine</w:t>
      </w:r>
      <w:r w:rsidR="003D3132">
        <w:t>, or rerun your classifier with a new set of parameters</w:t>
      </w:r>
      <w:r>
        <w:t>:</w:t>
      </w:r>
    </w:p>
    <w:p w:rsidR="006F0591" w:rsidRDefault="00AC6BC6" w:rsidP="006F0591">
      <w:pPr>
        <w:pStyle w:val="NormalWeb"/>
        <w:spacing w:before="0" w:beforeAutospacing="0" w:after="0" w:afterAutospacing="0"/>
      </w:pPr>
      <w:r>
        <w:tab/>
      </w:r>
      <w:proofErr w:type="gramStart"/>
      <w:r>
        <w:t>save(</w:t>
      </w:r>
      <w:proofErr w:type="gramEnd"/>
      <w:r>
        <w:t>‘</w:t>
      </w:r>
      <w:proofErr w:type="spellStart"/>
      <w:r>
        <w:t>features.mat</w:t>
      </w:r>
      <w:proofErr w:type="spellEnd"/>
      <w:r>
        <w:t xml:space="preserve">’, </w:t>
      </w:r>
      <w:r w:rsidR="00247261">
        <w:t>‘X</w:t>
      </w:r>
      <w:r w:rsidR="006F0591">
        <w:t>’</w:t>
      </w:r>
      <w:r>
        <w:t xml:space="preserve">, </w:t>
      </w:r>
      <w:r w:rsidR="006F0591">
        <w:t>‘</w:t>
      </w:r>
      <w:r w:rsidR="00247261">
        <w:t>Y</w:t>
      </w:r>
      <w:r w:rsidR="006F0591">
        <w:t>’</w:t>
      </w:r>
      <w:r>
        <w:t>) will do this;</w:t>
      </w:r>
    </w:p>
    <w:p w:rsidR="00AC6BC6" w:rsidRDefault="006F0591" w:rsidP="006F0591">
      <w:pPr>
        <w:pStyle w:val="NormalWeb"/>
        <w:spacing w:before="0" w:beforeAutospacing="0" w:after="0" w:afterAutospacing="0"/>
      </w:pPr>
      <w:r>
        <w:tab/>
        <w:t>save(‘</w:t>
      </w:r>
      <w:proofErr w:type="spellStart"/>
      <w:r>
        <w:t>features.mat</w:t>
      </w:r>
      <w:proofErr w:type="spellEnd"/>
      <w:r>
        <w:t xml:space="preserve">’) saves </w:t>
      </w:r>
      <w:r w:rsidRPr="00C863CB">
        <w:rPr>
          <w:i/>
        </w:rPr>
        <w:t>all</w:t>
      </w:r>
      <w:r>
        <w:t xml:space="preserve"> the variables in the workspace.</w:t>
      </w:r>
      <w:r w:rsidR="00AC6BC6">
        <w:t xml:space="preserve"> </w:t>
      </w:r>
    </w:p>
    <w:p w:rsidR="00AC6BC6" w:rsidRDefault="00AC6BC6" w:rsidP="006F0591">
      <w:pPr>
        <w:pStyle w:val="NormalWeb"/>
        <w:spacing w:before="0" w:beforeAutospacing="0" w:after="0" w:afterAutospacing="0"/>
      </w:pPr>
      <w:r>
        <w:tab/>
        <w:t>load(‘</w:t>
      </w:r>
      <w:proofErr w:type="spellStart"/>
      <w:r>
        <w:t>features.mat</w:t>
      </w:r>
      <w:proofErr w:type="spellEnd"/>
      <w:r>
        <w:t>’) will retrieve them</w:t>
      </w:r>
      <w:r w:rsidR="00C863CB">
        <w:t xml:space="preserve"> back into memory</w:t>
      </w:r>
      <w:r>
        <w:t>.</w:t>
      </w:r>
    </w:p>
    <w:p w:rsidR="00877378" w:rsidRDefault="00AC6BC6" w:rsidP="00CC0103">
      <w:pPr>
        <w:pStyle w:val="NormalWeb"/>
        <w:numPr>
          <w:ilvl w:val="0"/>
          <w:numId w:val="6"/>
        </w:numPr>
      </w:pPr>
      <w:r>
        <w:t xml:space="preserve">Train the classifiers, experimenting with kernels and parameters as you see fit. Warning: </w:t>
      </w:r>
      <w:r w:rsidRPr="006F0591">
        <w:rPr>
          <w:b/>
        </w:rPr>
        <w:t>this takes time</w:t>
      </w:r>
      <w:r>
        <w:t>; feel free to automate this process</w:t>
      </w:r>
      <w:r w:rsidR="00C863CB">
        <w:t xml:space="preserve"> using a script and looping</w:t>
      </w:r>
      <w:r>
        <w:t xml:space="preserve">. </w:t>
      </w:r>
      <w:hyperlink r:id="rId7" w:history="1">
        <w:r w:rsidR="00EF7669" w:rsidRPr="0088115C">
          <w:rPr>
            <w:rStyle w:val="Hyperlink"/>
          </w:rPr>
          <w:t>http://www.csie.ntu.edu.tw/~cjlin/papers/guide/guide.pdf</w:t>
        </w:r>
      </w:hyperlink>
      <w:r w:rsidR="00EF7669">
        <w:t xml:space="preserve"> has </w:t>
      </w:r>
      <w:r w:rsidR="00CC5EA8">
        <w:t>a technique worthy of consideration</w:t>
      </w:r>
      <w:r w:rsidR="00EF7669">
        <w:t xml:space="preserve">. </w:t>
      </w:r>
      <w:ins w:id="59" w:author="Matthew R Boutell" w:date="2014-02-12T12:16:00Z">
        <w:r w:rsidR="008E0BB4">
          <w:t xml:space="preserve">The </w:t>
        </w:r>
        <w:proofErr w:type="spellStart"/>
        <w:r w:rsidR="008E0BB4">
          <w:t>svmcv</w:t>
        </w:r>
        <w:proofErr w:type="spellEnd"/>
        <w:r w:rsidR="008E0BB4">
          <w:t xml:space="preserve"> function is also worth investigating. </w:t>
        </w:r>
      </w:ins>
      <w:r w:rsidR="00877378">
        <w:t xml:space="preserve">Calculate accuracy on the </w:t>
      </w:r>
      <w:r w:rsidR="00CC0103">
        <w:t xml:space="preserve">regular </w:t>
      </w:r>
      <w:r w:rsidR="00877378">
        <w:t xml:space="preserve">test set </w:t>
      </w:r>
      <w:r w:rsidR="00CC0103">
        <w:t xml:space="preserve">(not the difficult images) </w:t>
      </w:r>
      <w:r w:rsidR="00877378">
        <w:t>for each setting so you can check which are best.</w:t>
      </w:r>
      <w:r w:rsidR="00877378" w:rsidRPr="004231D1">
        <w:rPr>
          <w:b/>
        </w:rPr>
        <w:t xml:space="preserve"> Save transcripts of these runs, so you have a record for your report</w:t>
      </w:r>
      <w:r w:rsidR="004231D1">
        <w:rPr>
          <w:b/>
        </w:rPr>
        <w:t>: you need to demonstrate that you tried to tune your parameters</w:t>
      </w:r>
      <w:r w:rsidR="00877378" w:rsidRPr="004231D1">
        <w:rPr>
          <w:b/>
        </w:rPr>
        <w:t>.</w:t>
      </w:r>
      <w:r w:rsidR="006A3FE0">
        <w:t xml:space="preserve"> Don’t expect your accuracy to be the same as the baseline I reported in the paper. Accuracy can vary quite a bit depending on how hard the set of images is. </w:t>
      </w:r>
      <w:r w:rsidR="00C863CB">
        <w:t xml:space="preserve">Accuracy could </w:t>
      </w:r>
      <w:r w:rsidR="006A3FE0">
        <w:t xml:space="preserve">be lower, because </w:t>
      </w:r>
      <w:r w:rsidR="00225E0D">
        <w:t xml:space="preserve">one has </w:t>
      </w:r>
      <w:r w:rsidR="006A3FE0">
        <w:t xml:space="preserve">a smaller training set, and </w:t>
      </w:r>
      <w:r w:rsidR="00B32336">
        <w:t xml:space="preserve">thus </w:t>
      </w:r>
      <w:r w:rsidR="006A3FE0">
        <w:t>haven’t filled the feature space</w:t>
      </w:r>
      <w:r w:rsidR="00FE7CC4">
        <w:t xml:space="preserve"> as well</w:t>
      </w:r>
      <w:r w:rsidR="00C863CB">
        <w:t>, or it could be higher because the sunsets are more “obvious”</w:t>
      </w:r>
      <w:r w:rsidR="006A3FE0">
        <w:t xml:space="preserve">. </w:t>
      </w:r>
    </w:p>
    <w:p w:rsidR="00C64812" w:rsidRDefault="00C64812" w:rsidP="00827657">
      <w:pPr>
        <w:pStyle w:val="NormalWeb"/>
        <w:rPr>
          <w:ins w:id="60" w:author="Matthew R Boutell" w:date="2014-02-12T12:17:00Z"/>
        </w:rPr>
      </w:pPr>
      <w:r>
        <w:t xml:space="preserve">One note: you might wonder how much to vary sigma on your </w:t>
      </w:r>
      <w:proofErr w:type="spellStart"/>
      <w:r>
        <w:t>rbf</w:t>
      </w:r>
      <w:proofErr w:type="spellEnd"/>
      <w:r>
        <w:t xml:space="preserve"> kernel. Intuitively, it shouldn’t ever need to be larger than the maximum distance between any two feature vectors, and the optimal one will likely be far smaller, since the average distance will be smaller. With 0-1 normalized data, the maximum distance should be </w:t>
      </w:r>
      <m:oMath>
        <m:rad>
          <m:radPr>
            <m:degHide m:val="1"/>
            <m:ctrlPr>
              <w:rPr>
                <w:rFonts w:ascii="Cambria Math" w:hAnsi="Cambria Math"/>
                <w:i/>
              </w:rPr>
            </m:ctrlPr>
          </m:radPr>
          <m:deg/>
          <m:e>
            <m:r>
              <w:rPr>
                <w:rFonts w:ascii="Cambria Math" w:hAnsi="Cambria Math"/>
              </w:rPr>
              <m:t>294</m:t>
            </m:r>
          </m:e>
        </m:rad>
      </m:oMath>
      <w:r>
        <w:t xml:space="preserve"> – can you see </w:t>
      </w:r>
      <w:r w:rsidRPr="00CC0103">
        <w:t>why?</w:t>
      </w:r>
      <w:ins w:id="61" w:author="Matthew R Boutell" w:date="2014-02-12T12:17:00Z">
        <w:r w:rsidR="000317FC">
          <w:t xml:space="preserve"> </w:t>
        </w:r>
      </w:ins>
    </w:p>
    <w:p w:rsidR="000317FC" w:rsidRPr="00CC0103" w:rsidRDefault="000317FC" w:rsidP="00827657">
      <w:pPr>
        <w:pStyle w:val="NormalWeb"/>
      </w:pPr>
      <w:ins w:id="62" w:author="Matthew R Boutell" w:date="2014-02-12T12:17:00Z">
        <w:r>
          <w:t>You should consider the number of support vectors in your analysis. Find out how many you have – sometimes you can change sigma and drop support vectors while keeping the accuracy fairly constant.</w:t>
        </w:r>
      </w:ins>
    </w:p>
    <w:p w:rsidR="00CC0103" w:rsidDel="000317FC" w:rsidRDefault="00FE7CC4" w:rsidP="00CC0103">
      <w:pPr>
        <w:pStyle w:val="NormalWeb"/>
        <w:numPr>
          <w:ilvl w:val="0"/>
          <w:numId w:val="6"/>
        </w:numPr>
        <w:rPr>
          <w:del w:id="63" w:author="Matthew R Boutell" w:date="2014-02-12T12:18:00Z"/>
          <w:rFonts w:ascii="Comic Sans MS" w:hAnsi="Comic Sans MS"/>
          <w:color w:val="000000"/>
        </w:rPr>
      </w:pPr>
      <w:r w:rsidRPr="00CC0103">
        <w:t xml:space="preserve">Create an ROC curve. </w:t>
      </w:r>
      <w:r w:rsidR="00C863CB" w:rsidRPr="00CC0103">
        <w:t xml:space="preserve">What do you vary to get all the </w:t>
      </w:r>
      <w:r w:rsidR="00CC0103" w:rsidRPr="00CC0103">
        <w:t>points that comprise the curve</w:t>
      </w:r>
      <w:ins w:id="64" w:author="Matthew R Boutell" w:date="2014-02-12T12:18:00Z">
        <w:r w:rsidR="000317FC">
          <w:t>?</w:t>
        </w:r>
      </w:ins>
      <w:del w:id="65" w:author="Matthew R Boutell" w:date="2014-02-12T12:18:00Z">
        <w:r w:rsidR="00CC0103" w:rsidRPr="00CC0103" w:rsidDel="000317FC">
          <w:delText>.</w:delText>
        </w:r>
      </w:del>
      <w:r w:rsidR="00CC0103">
        <w:t xml:space="preserve"> </w:t>
      </w:r>
      <w:del w:id="66" w:author="Matthew R Boutell" w:date="2014-02-12T12:18:00Z">
        <w:r w:rsidR="00451CAB" w:rsidRPr="000317FC" w:rsidDel="000317FC">
          <w:rPr>
            <w:color w:val="000000"/>
          </w:rPr>
          <w:delText xml:space="preserve">First, what you *don't* </w:delText>
        </w:r>
      </w:del>
      <w:ins w:id="67" w:author="Matthew R Boutell" w:date="2014-02-12T12:18:00Z">
        <w:r w:rsidR="000317FC">
          <w:rPr>
            <w:color w:val="000000"/>
          </w:rPr>
          <w:t xml:space="preserve">Don’t </w:t>
        </w:r>
      </w:ins>
      <w:r w:rsidR="00451CAB" w:rsidRPr="000317FC">
        <w:rPr>
          <w:color w:val="000000"/>
        </w:rPr>
        <w:t xml:space="preserve">vary </w:t>
      </w:r>
      <w:del w:id="68" w:author="Matthew R Boutell" w:date="2014-02-12T12:18:00Z">
        <w:r w:rsidR="00451CAB" w:rsidRPr="000317FC" w:rsidDel="000317FC">
          <w:rPr>
            <w:color w:val="000000"/>
          </w:rPr>
          <w:delText xml:space="preserve">is </w:delText>
        </w:r>
      </w:del>
      <w:r w:rsidR="00451CAB" w:rsidRPr="000317FC">
        <w:rPr>
          <w:color w:val="000000"/>
        </w:rPr>
        <w:t xml:space="preserve">the parameters of the SVM. </w:t>
      </w:r>
      <w:del w:id="69" w:author="Matthew R Boutell" w:date="2014-02-12T12:18:00Z">
        <w:r w:rsidR="00451CAB" w:rsidRPr="00CC0103" w:rsidDel="000317FC">
          <w:rPr>
            <w:color w:val="000000"/>
          </w:rPr>
          <w:delText>They probably won't change classification accuracy all that much.</w:delText>
        </w:r>
      </w:del>
    </w:p>
    <w:p w:rsidR="000317FC" w:rsidRDefault="000317FC" w:rsidP="00CC0103">
      <w:pPr>
        <w:pStyle w:val="NormalWeb"/>
        <w:numPr>
          <w:ilvl w:val="0"/>
          <w:numId w:val="6"/>
        </w:numPr>
        <w:rPr>
          <w:ins w:id="70" w:author="Matthew R Boutell" w:date="2014-02-12T12:18:00Z"/>
          <w:color w:val="000000"/>
        </w:rPr>
        <w:pPrChange w:id="71" w:author="Matthew R Boutell" w:date="2014-02-12T12:18:00Z">
          <w:pPr>
            <w:pStyle w:val="NormalWeb"/>
          </w:pPr>
        </w:pPrChange>
      </w:pPr>
    </w:p>
    <w:p w:rsidR="00CC0103" w:rsidRPr="000317FC" w:rsidRDefault="00451CAB" w:rsidP="00CC0103">
      <w:pPr>
        <w:pStyle w:val="NormalWeb"/>
        <w:numPr>
          <w:ilvl w:val="0"/>
          <w:numId w:val="6"/>
        </w:numPr>
        <w:rPr>
          <w:color w:val="000000"/>
          <w:rPrChange w:id="72" w:author="Matthew R Boutell" w:date="2014-02-12T12:18:00Z">
            <w:rPr>
              <w:color w:val="000000"/>
            </w:rPr>
          </w:rPrChange>
        </w:rPr>
        <w:pPrChange w:id="73" w:author="Matthew R Boutell" w:date="2014-02-12T12:18:00Z">
          <w:pPr>
            <w:pStyle w:val="NormalWeb"/>
          </w:pPr>
        </w:pPrChange>
      </w:pPr>
      <w:del w:id="74" w:author="Matthew R Boutell" w:date="2014-02-12T12:18:00Z">
        <w:r w:rsidRPr="000317FC" w:rsidDel="000317FC">
          <w:rPr>
            <w:color w:val="000000"/>
          </w:rPr>
          <w:delText>What you do v</w:delText>
        </w:r>
      </w:del>
      <w:ins w:id="75" w:author="Matthew R Boutell" w:date="2014-02-12T12:18:00Z">
        <w:r w:rsidR="000317FC">
          <w:rPr>
            <w:color w:val="000000"/>
          </w:rPr>
          <w:t>V</w:t>
        </w:r>
      </w:ins>
      <w:r w:rsidRPr="000317FC">
        <w:rPr>
          <w:color w:val="000000"/>
        </w:rPr>
        <w:t xml:space="preserve">ary </w:t>
      </w:r>
      <w:del w:id="76" w:author="Matthew R Boutell" w:date="2014-02-12T12:18:00Z">
        <w:r w:rsidRPr="000317FC" w:rsidDel="000317FC">
          <w:rPr>
            <w:color w:val="000000"/>
          </w:rPr>
          <w:delText xml:space="preserve">is </w:delText>
        </w:r>
      </w:del>
      <w:r w:rsidRPr="000317FC">
        <w:rPr>
          <w:color w:val="000000"/>
        </w:rPr>
        <w:t xml:space="preserve">the threshold between what you call a sunset and a non-sunset. </w:t>
      </w:r>
      <w:r w:rsidRPr="000317FC">
        <w:rPr>
          <w:color w:val="000000"/>
        </w:rPr>
        <w:br/>
      </w:r>
      <w:r w:rsidRPr="000317FC">
        <w:rPr>
          <w:color w:val="000000"/>
        </w:rPr>
        <w:br/>
        <w:t xml:space="preserve">There are 2 outputs from </w:t>
      </w:r>
      <w:proofErr w:type="spellStart"/>
      <w:r w:rsidRPr="000317FC">
        <w:rPr>
          <w:color w:val="000000"/>
        </w:rPr>
        <w:t>svmfwd</w:t>
      </w:r>
      <w:proofErr w:type="spellEnd"/>
      <w:r w:rsidRPr="000317FC">
        <w:rPr>
          <w:color w:val="000000"/>
        </w:rPr>
        <w:t xml:space="preserve">: </w:t>
      </w:r>
      <w:r w:rsidR="00C863CB" w:rsidRPr="000317FC">
        <w:rPr>
          <w:color w:val="000000"/>
          <w:rPrChange w:id="77" w:author="Matthew R Boutell" w:date="2014-02-12T12:18:00Z">
            <w:rPr>
              <w:color w:val="000000"/>
            </w:rPr>
          </w:rPrChange>
        </w:rPr>
        <w:t>[y</w:t>
      </w:r>
      <w:proofErr w:type="gramStart"/>
      <w:r w:rsidR="00C863CB" w:rsidRPr="000317FC">
        <w:rPr>
          <w:color w:val="000000"/>
          <w:rPrChange w:id="78" w:author="Matthew R Boutell" w:date="2014-02-12T12:18:00Z">
            <w:rPr>
              <w:color w:val="000000"/>
            </w:rPr>
          </w:rPrChange>
        </w:rPr>
        <w:t>,y1</w:t>
      </w:r>
      <w:proofErr w:type="gramEnd"/>
      <w:r w:rsidR="00C863CB" w:rsidRPr="000317FC">
        <w:rPr>
          <w:color w:val="000000"/>
          <w:rPrChange w:id="79" w:author="Matthew R Boutell" w:date="2014-02-12T12:18:00Z">
            <w:rPr>
              <w:color w:val="000000"/>
            </w:rPr>
          </w:rPrChange>
        </w:rPr>
        <w:t xml:space="preserve">] = </w:t>
      </w:r>
      <w:proofErr w:type="spellStart"/>
      <w:r w:rsidR="00C863CB" w:rsidRPr="000317FC">
        <w:rPr>
          <w:color w:val="000000"/>
          <w:rPrChange w:id="80" w:author="Matthew R Boutell" w:date="2014-02-12T12:18:00Z">
            <w:rPr>
              <w:color w:val="000000"/>
            </w:rPr>
          </w:rPrChange>
        </w:rPr>
        <w:t>svmfwd</w:t>
      </w:r>
      <w:proofErr w:type="spellEnd"/>
      <w:r w:rsidR="00C863CB" w:rsidRPr="000317FC">
        <w:rPr>
          <w:color w:val="000000"/>
          <w:rPrChange w:id="81" w:author="Matthew R Boutell" w:date="2014-02-12T12:18:00Z">
            <w:rPr>
              <w:color w:val="000000"/>
            </w:rPr>
          </w:rPrChange>
        </w:rPr>
        <w:t xml:space="preserve">(…). </w:t>
      </w:r>
      <w:proofErr w:type="gramStart"/>
      <w:r w:rsidR="00C863CB" w:rsidRPr="000317FC">
        <w:rPr>
          <w:color w:val="000000"/>
          <w:rPrChange w:id="82" w:author="Matthew R Boutell" w:date="2014-02-12T12:18:00Z">
            <w:rPr>
              <w:color w:val="000000"/>
            </w:rPr>
          </w:rPrChange>
        </w:rPr>
        <w:t>y</w:t>
      </w:r>
      <w:proofErr w:type="gramEnd"/>
      <w:r w:rsidR="00C863CB" w:rsidRPr="000317FC">
        <w:rPr>
          <w:color w:val="000000"/>
          <w:rPrChange w:id="83" w:author="Matthew R Boutell" w:date="2014-02-12T12:18:00Z">
            <w:rPr>
              <w:color w:val="000000"/>
            </w:rPr>
          </w:rPrChange>
        </w:rPr>
        <w:t xml:space="preserve"> is +/1 as you saw in lab and y1 </w:t>
      </w:r>
      <w:r w:rsidRPr="000317FC">
        <w:rPr>
          <w:color w:val="000000"/>
          <w:rPrChange w:id="84" w:author="Matthew R Boutell" w:date="2014-02-12T12:18:00Z">
            <w:rPr>
              <w:color w:val="000000"/>
            </w:rPr>
          </w:rPrChange>
        </w:rPr>
        <w:t xml:space="preserve">is a real number (distance from margin, </w:t>
      </w:r>
      <w:proofErr w:type="spellStart"/>
      <w:r w:rsidRPr="000317FC">
        <w:rPr>
          <w:color w:val="000000"/>
          <w:rPrChange w:id="85" w:author="Matthew R Boutell" w:date="2014-02-12T12:18:00Z">
            <w:rPr>
              <w:color w:val="000000"/>
            </w:rPr>
          </w:rPrChange>
        </w:rPr>
        <w:t>pos</w:t>
      </w:r>
      <w:proofErr w:type="spellEnd"/>
      <w:r w:rsidRPr="000317FC">
        <w:rPr>
          <w:color w:val="000000"/>
          <w:rPrChange w:id="86" w:author="Matthew R Boutell" w:date="2014-02-12T12:18:00Z">
            <w:rPr>
              <w:color w:val="000000"/>
            </w:rPr>
          </w:rPrChange>
        </w:rPr>
        <w:t xml:space="preserve"> or negative, depending on which side of the default threshold it's on). This default threshold between classes is 0, but you can move it, say in increments of 0.1. </w:t>
      </w:r>
      <w:r w:rsidRPr="000317FC">
        <w:rPr>
          <w:color w:val="000000"/>
          <w:rPrChange w:id="87" w:author="Matthew R Boutell" w:date="2014-02-12T12:18:00Z">
            <w:rPr>
              <w:color w:val="000000"/>
            </w:rPr>
          </w:rPrChange>
        </w:rPr>
        <w:br/>
      </w:r>
      <w:r w:rsidRPr="000317FC">
        <w:rPr>
          <w:color w:val="000000"/>
          <w:rPrChange w:id="88" w:author="Matthew R Boutell" w:date="2014-02-12T12:18:00Z">
            <w:rPr>
              <w:color w:val="000000"/>
            </w:rPr>
          </w:rPrChange>
        </w:rPr>
        <w:br/>
      </w:r>
      <w:r w:rsidR="00C863CB" w:rsidRPr="000317FC">
        <w:rPr>
          <w:color w:val="000000"/>
          <w:rPrChange w:id="89" w:author="Matthew R Boutell" w:date="2014-02-12T12:18:00Z">
            <w:rPr>
              <w:color w:val="000000"/>
            </w:rPr>
          </w:rPrChange>
        </w:rPr>
        <w:t>Let’s say we classify 4 images, and y1 = [3.2, -1.3, 0.03, -0.01</w:t>
      </w:r>
      <w:r w:rsidRPr="000317FC">
        <w:rPr>
          <w:color w:val="000000"/>
          <w:rPrChange w:id="90" w:author="Matthew R Boutell" w:date="2014-02-12T12:18:00Z">
            <w:rPr>
              <w:color w:val="000000"/>
            </w:rPr>
          </w:rPrChange>
        </w:rPr>
        <w:t xml:space="preserve">] </w:t>
      </w:r>
      <w:r w:rsidRPr="000317FC">
        <w:rPr>
          <w:color w:val="000000"/>
          <w:rPrChange w:id="91" w:author="Matthew R Boutell" w:date="2014-02-12T12:18:00Z">
            <w:rPr>
              <w:color w:val="000000"/>
            </w:rPr>
          </w:rPrChange>
        </w:rPr>
        <w:br/>
      </w:r>
      <w:r w:rsidRPr="000317FC">
        <w:rPr>
          <w:color w:val="000000"/>
          <w:rPrChange w:id="92" w:author="Matthew R Boutell" w:date="2014-02-12T12:18:00Z">
            <w:rPr>
              <w:color w:val="000000"/>
            </w:rPr>
          </w:rPrChange>
        </w:rPr>
        <w:lastRenderedPageBreak/>
        <w:br/>
        <w:t>If the threshold (call it t)</w:t>
      </w:r>
      <w:r w:rsidR="00C863CB" w:rsidRPr="000317FC">
        <w:rPr>
          <w:color w:val="000000"/>
          <w:rPrChange w:id="93" w:author="Matthew R Boutell" w:date="2014-02-12T12:18:00Z">
            <w:rPr>
              <w:color w:val="000000"/>
            </w:rPr>
          </w:rPrChange>
        </w:rPr>
        <w:t xml:space="preserve"> </w:t>
      </w:r>
      <w:r w:rsidRPr="000317FC">
        <w:rPr>
          <w:color w:val="000000"/>
          <w:rPrChange w:id="94" w:author="Matthew R Boutell" w:date="2014-02-12T12:18:00Z">
            <w:rPr>
              <w:color w:val="000000"/>
            </w:rPr>
          </w:rPrChange>
        </w:rPr>
        <w:t xml:space="preserve">= 0, then the first and third are detected as sunsets; if -0.1, then the first, third, and fourth, and if </w:t>
      </w:r>
      <w:r w:rsidR="00C863CB" w:rsidRPr="000317FC">
        <w:rPr>
          <w:color w:val="000000"/>
          <w:rPrChange w:id="95" w:author="Matthew R Boutell" w:date="2014-02-12T12:18:00Z">
            <w:rPr>
              <w:color w:val="000000"/>
            </w:rPr>
          </w:rPrChange>
        </w:rPr>
        <w:t>+</w:t>
      </w:r>
      <w:r w:rsidRPr="000317FC">
        <w:rPr>
          <w:color w:val="000000"/>
          <w:rPrChange w:id="96" w:author="Matthew R Boutell" w:date="2014-02-12T12:18:00Z">
            <w:rPr>
              <w:color w:val="000000"/>
            </w:rPr>
          </w:rPrChange>
        </w:rPr>
        <w:t xml:space="preserve">0.1, then only the first would be considered a sunset. </w:t>
      </w:r>
      <w:r w:rsidR="00C863CB" w:rsidRPr="000317FC">
        <w:rPr>
          <w:color w:val="000000"/>
          <w:rPrChange w:id="97" w:author="Matthew R Boutell" w:date="2014-02-12T12:18:00Z">
            <w:rPr>
              <w:color w:val="000000"/>
            </w:rPr>
          </w:rPrChange>
        </w:rPr>
        <w:t>(Make sure you understand this.)</w:t>
      </w:r>
      <w:r w:rsidRPr="000317FC">
        <w:rPr>
          <w:color w:val="000000"/>
          <w:rPrChange w:id="98" w:author="Matthew R Boutell" w:date="2014-02-12T12:18:00Z">
            <w:rPr>
              <w:color w:val="000000"/>
            </w:rPr>
          </w:rPrChange>
        </w:rPr>
        <w:br/>
      </w:r>
      <w:r w:rsidRPr="000317FC">
        <w:rPr>
          <w:color w:val="000000"/>
          <w:rPrChange w:id="99" w:author="Matthew R Boutell" w:date="2014-02-12T12:18:00Z">
            <w:rPr>
              <w:color w:val="000000"/>
            </w:rPr>
          </w:rPrChange>
        </w:rPr>
        <w:br/>
        <w:t>In the general case, assume that strong sunsets have large positive outputs, strong non-sunsets have large negative outputs, and some weak examples of each are near 0</w:t>
      </w:r>
      <w:r w:rsidR="00C863CB" w:rsidRPr="000317FC">
        <w:rPr>
          <w:color w:val="000000"/>
          <w:rPrChange w:id="100" w:author="Matthew R Boutell" w:date="2014-02-12T12:18:00Z">
            <w:rPr>
              <w:color w:val="000000"/>
            </w:rPr>
          </w:rPrChange>
        </w:rPr>
        <w:t xml:space="preserve"> (hard to classify since ambiguous)</w:t>
      </w:r>
      <w:r w:rsidRPr="000317FC">
        <w:rPr>
          <w:color w:val="000000"/>
          <w:rPrChange w:id="101" w:author="Matthew R Boutell" w:date="2014-02-12T12:18:00Z">
            <w:rPr>
              <w:color w:val="000000"/>
            </w:rPr>
          </w:rPrChange>
        </w:rPr>
        <w:t xml:space="preserve">. </w:t>
      </w:r>
      <w:r w:rsidRPr="000317FC">
        <w:rPr>
          <w:color w:val="000000"/>
          <w:rPrChange w:id="102" w:author="Matthew R Boutell" w:date="2014-02-12T12:18:00Z">
            <w:rPr>
              <w:color w:val="000000"/>
            </w:rPr>
          </w:rPrChange>
        </w:rPr>
        <w:br/>
      </w:r>
      <w:r w:rsidRPr="000317FC">
        <w:rPr>
          <w:color w:val="000000"/>
          <w:rPrChange w:id="103" w:author="Matthew R Boutell" w:date="2014-02-12T12:18:00Z">
            <w:rPr>
              <w:color w:val="000000"/>
            </w:rPr>
          </w:rPrChange>
        </w:rPr>
        <w:br/>
        <w:t xml:space="preserve">With a high threshold, say t = 5, then all (or </w:t>
      </w:r>
      <w:r w:rsidR="00607E7C" w:rsidRPr="000317FC">
        <w:rPr>
          <w:color w:val="000000"/>
          <w:rPrChange w:id="104" w:author="Matthew R Boutell" w:date="2014-02-12T12:18:00Z">
            <w:rPr>
              <w:color w:val="000000"/>
            </w:rPr>
          </w:rPrChange>
        </w:rPr>
        <w:t xml:space="preserve">nearly </w:t>
      </w:r>
      <w:r w:rsidRPr="000317FC">
        <w:rPr>
          <w:color w:val="000000"/>
          <w:rPrChange w:id="105" w:author="Matthew R Boutell" w:date="2014-02-12T12:18:00Z">
            <w:rPr>
              <w:color w:val="000000"/>
            </w:rPr>
          </w:rPrChange>
        </w:rPr>
        <w:t xml:space="preserve">all) of the images with output above 5 should be sunsets, so you get few false positives. Thus your false positive rate (FPR) is very low, which is good. However, your true positive rate (TPR, i.e., recall) will be very low as well, since all those true sunsets with output below 5 get called non-sunsets. </w:t>
      </w:r>
      <w:r w:rsidRPr="000317FC">
        <w:rPr>
          <w:color w:val="000000"/>
          <w:rPrChange w:id="106" w:author="Matthew R Boutell" w:date="2014-02-12T12:18:00Z">
            <w:rPr>
              <w:color w:val="000000"/>
            </w:rPr>
          </w:rPrChange>
        </w:rPr>
        <w:br/>
      </w:r>
      <w:r w:rsidRPr="000317FC">
        <w:rPr>
          <w:color w:val="000000"/>
          <w:rPrChange w:id="107" w:author="Matthew R Boutell" w:date="2014-02-12T12:18:00Z">
            <w:rPr>
              <w:color w:val="000000"/>
            </w:rPr>
          </w:rPrChange>
        </w:rPr>
        <w:br/>
        <w:t xml:space="preserve">In the other extreme case, t = -5, you get high TPR (good), but a high FPR as well (bad). With t = 0, (the default), you get a balance. </w:t>
      </w:r>
      <w:r w:rsidRPr="000317FC">
        <w:rPr>
          <w:color w:val="000000"/>
          <w:rPrChange w:id="108" w:author="Matthew R Boutell" w:date="2014-02-12T12:18:00Z">
            <w:rPr>
              <w:color w:val="000000"/>
            </w:rPr>
          </w:rPrChange>
        </w:rPr>
        <w:br/>
      </w:r>
      <w:r w:rsidRPr="000317FC">
        <w:rPr>
          <w:color w:val="000000"/>
          <w:rPrChange w:id="109" w:author="Matthew R Boutell" w:date="2014-02-12T12:18:00Z">
            <w:rPr>
              <w:color w:val="000000"/>
            </w:rPr>
          </w:rPrChange>
        </w:rPr>
        <w:br/>
        <w:t xml:space="preserve">So once you </w:t>
      </w:r>
      <w:r w:rsidR="00607E7C" w:rsidRPr="000317FC">
        <w:rPr>
          <w:color w:val="000000"/>
          <w:rPrChange w:id="110" w:author="Matthew R Boutell" w:date="2014-02-12T12:18:00Z">
            <w:rPr>
              <w:color w:val="000000"/>
            </w:rPr>
          </w:rPrChange>
        </w:rPr>
        <w:t xml:space="preserve">tune your SVM’s parameters, you run the SVM once and it outputs y1. You </w:t>
      </w:r>
      <w:r w:rsidRPr="000317FC">
        <w:rPr>
          <w:color w:val="000000"/>
          <w:rPrChange w:id="111" w:author="Matthew R Boutell" w:date="2014-02-12T12:18:00Z">
            <w:rPr>
              <w:color w:val="000000"/>
            </w:rPr>
          </w:rPrChange>
        </w:rPr>
        <w:t>then write code to classify the set of images based on a threshold. To get the curve, put that code in a loop, and calculate the true positive rate and a false positive rate for each threshold. Then graph TPR vs. FPR via the ROC plotting code</w:t>
      </w:r>
      <w:r w:rsidR="00225E0D" w:rsidRPr="000317FC">
        <w:rPr>
          <w:color w:val="000000"/>
          <w:rPrChange w:id="112" w:author="Matthew R Boutell" w:date="2014-02-12T12:18:00Z">
            <w:rPr>
              <w:color w:val="000000"/>
            </w:rPr>
          </w:rPrChange>
        </w:rPr>
        <w:t xml:space="preserve"> I gave you</w:t>
      </w:r>
      <w:r w:rsidRPr="000317FC">
        <w:rPr>
          <w:color w:val="000000"/>
          <w:rPrChange w:id="113" w:author="Matthew R Boutell" w:date="2014-02-12T12:18:00Z">
            <w:rPr>
              <w:color w:val="000000"/>
            </w:rPr>
          </w:rPrChange>
        </w:rPr>
        <w:t>.</w:t>
      </w:r>
    </w:p>
    <w:p w:rsidR="00CC0103" w:rsidRDefault="00FE7CC4" w:rsidP="00CC0103">
      <w:pPr>
        <w:pStyle w:val="NormalWeb"/>
        <w:numPr>
          <w:ilvl w:val="0"/>
          <w:numId w:val="6"/>
        </w:numPr>
      </w:pPr>
      <w:r>
        <w:t>Look at some of your successes and failures</w:t>
      </w:r>
      <w:r w:rsidR="00A604D9">
        <w:t xml:space="preserve"> and include example images of each type in your report</w:t>
      </w:r>
      <w:r>
        <w:t xml:space="preserve">. Hypothesize why you got some of them right and some wrong. If a particular </w:t>
      </w:r>
      <w:r w:rsidR="00EA54ED">
        <w:t>result</w:t>
      </w:r>
      <w:r>
        <w:t xml:space="preserve"> doesn’t make sense, it’s OK to say that too, I’ve come across my share</w:t>
      </w:r>
      <w:r w:rsidR="00607E7C">
        <w:t xml:space="preserve"> of mystifying images; the point is that you give it some thought</w:t>
      </w:r>
      <w:r>
        <w:t>.</w:t>
      </w:r>
      <w:r w:rsidR="00CC0103">
        <w:br/>
      </w:r>
    </w:p>
    <w:p w:rsidR="00CC0103" w:rsidRPr="00CC0103" w:rsidRDefault="00CC0103" w:rsidP="00CC0103">
      <w:pPr>
        <w:pStyle w:val="NormalWeb"/>
        <w:numPr>
          <w:ilvl w:val="0"/>
          <w:numId w:val="6"/>
        </w:numPr>
      </w:pPr>
      <w:r>
        <w:t xml:space="preserve">Calculate and report accuracy on the difficult images set and discuss some of the successes and failures on it.  </w:t>
      </w:r>
      <w:r>
        <w:br/>
      </w:r>
    </w:p>
    <w:p w:rsidR="00CC0103" w:rsidRDefault="00FE7CC4" w:rsidP="00CC0103">
      <w:pPr>
        <w:pStyle w:val="NormalWeb"/>
        <w:numPr>
          <w:ilvl w:val="0"/>
          <w:numId w:val="6"/>
        </w:numPr>
      </w:pPr>
      <w:r>
        <w:t>Write it up in a report</w:t>
      </w:r>
      <w:r w:rsidR="0018628E">
        <w:t>, as described above</w:t>
      </w:r>
      <w:r>
        <w:t xml:space="preserve">. </w:t>
      </w:r>
      <w:r w:rsidR="00E3219F">
        <w:t>Some people, including myself, like to write as they go.</w:t>
      </w:r>
      <w:r w:rsidR="00CC0103">
        <w:br/>
      </w:r>
    </w:p>
    <w:p w:rsidR="00CC0103" w:rsidRDefault="00AC4319" w:rsidP="00CC0103">
      <w:pPr>
        <w:pStyle w:val="NormalWeb"/>
        <w:numPr>
          <w:ilvl w:val="0"/>
          <w:numId w:val="6"/>
        </w:numPr>
      </w:pPr>
      <w:r w:rsidRPr="00AC4319">
        <w:rPr>
          <w:i/>
        </w:rPr>
        <w:t>Extensions</w:t>
      </w:r>
      <w:r w:rsidR="00DE0B04" w:rsidRPr="00DE0B04">
        <w:rPr>
          <w:i/>
        </w:rPr>
        <w:t>:</w:t>
      </w:r>
      <w:r w:rsidR="00DE0B04">
        <w:t xml:space="preserve"> </w:t>
      </w:r>
      <w:del w:id="114" w:author="Matthew R Boutell" w:date="2014-02-12T12:19:00Z">
        <w:r w:rsidDel="000317FC">
          <w:delText>I would like e</w:delText>
        </w:r>
      </w:del>
      <w:ins w:id="115" w:author="Matthew R Boutell" w:date="2014-02-12T12:19:00Z">
        <w:r w:rsidR="000317FC">
          <w:t>E</w:t>
        </w:r>
      </w:ins>
      <w:r>
        <w:t xml:space="preserve">ach team </w:t>
      </w:r>
      <w:del w:id="116" w:author="Matthew R Boutell" w:date="2014-02-12T12:19:00Z">
        <w:r w:rsidDel="000317FC">
          <w:delText xml:space="preserve">to </w:delText>
        </w:r>
      </w:del>
      <w:ins w:id="117" w:author="Matthew R Boutell" w:date="2014-02-12T12:19:00Z">
        <w:r w:rsidR="000317FC">
          <w:t xml:space="preserve">must </w:t>
        </w:r>
      </w:ins>
      <w:r>
        <w:t>perform one of the following extensions:</w:t>
      </w:r>
    </w:p>
    <w:p w:rsidR="007D3276" w:rsidRDefault="007D3276" w:rsidP="007D3276">
      <w:pPr>
        <w:pStyle w:val="NormalWeb"/>
        <w:numPr>
          <w:ilvl w:val="0"/>
          <w:numId w:val="5"/>
        </w:numPr>
      </w:pPr>
      <w:r>
        <w:t xml:space="preserve">Experiment with using the other type of normalization. Does it help, hurt, or neither? [max </w:t>
      </w:r>
      <w:r w:rsidR="00386DC0">
        <w:t>7</w:t>
      </w:r>
      <w:r>
        <w:t xml:space="preserve">/10 </w:t>
      </w:r>
      <w:proofErr w:type="spellStart"/>
      <w:r>
        <w:t>pts</w:t>
      </w:r>
      <w:proofErr w:type="spellEnd"/>
      <w:r>
        <w:t>]</w:t>
      </w:r>
    </w:p>
    <w:p w:rsidR="00AC4319" w:rsidRDefault="00AC4319" w:rsidP="00AC4319">
      <w:pPr>
        <w:pStyle w:val="NormalWeb"/>
        <w:numPr>
          <w:ilvl w:val="0"/>
          <w:numId w:val="5"/>
        </w:numPr>
      </w:pPr>
      <w:r>
        <w:t xml:space="preserve">Experiment with using </w:t>
      </w:r>
      <w:r w:rsidR="006A7BD2">
        <w:t xml:space="preserve">a range of </w:t>
      </w:r>
      <w:r>
        <w:t>different size grid</w:t>
      </w:r>
      <w:r w:rsidR="007D3276">
        <w:t>s</w:t>
      </w:r>
      <w:r w:rsidR="006A7BD2">
        <w:t xml:space="preserve"> other than 7</w:t>
      </w:r>
      <w:r>
        <w:t xml:space="preserve">. Does another grid size give better results than 7 x7? </w:t>
      </w:r>
      <w:r w:rsidR="009035C3">
        <w:t>[</w:t>
      </w:r>
      <w:r w:rsidR="008837A2">
        <w:t xml:space="preserve">max </w:t>
      </w:r>
      <w:r w:rsidR="006A7BD2">
        <w:t>8</w:t>
      </w:r>
      <w:r w:rsidR="009035C3">
        <w:t xml:space="preserve">/10 </w:t>
      </w:r>
      <w:proofErr w:type="spellStart"/>
      <w:r w:rsidR="009035C3">
        <w:t>pts</w:t>
      </w:r>
      <w:proofErr w:type="spellEnd"/>
      <w:r w:rsidR="009035C3">
        <w:t>]</w:t>
      </w:r>
    </w:p>
    <w:p w:rsidR="007D3276" w:rsidRDefault="007D3276" w:rsidP="007D3276">
      <w:pPr>
        <w:pStyle w:val="NormalWeb"/>
        <w:numPr>
          <w:ilvl w:val="0"/>
          <w:numId w:val="5"/>
        </w:numPr>
      </w:pPr>
      <w:r>
        <w:t>Experiment with using overlapping grid</w:t>
      </w:r>
      <w:r w:rsidR="00DB3B2F">
        <w:t xml:space="preserve"> block</w:t>
      </w:r>
      <w:r>
        <w:t>s</w:t>
      </w:r>
      <w:r w:rsidR="00152E7A">
        <w:t xml:space="preserve"> with various percentages of overlap</w:t>
      </w:r>
      <w:r>
        <w:t xml:space="preserve">. Does </w:t>
      </w:r>
      <w:r w:rsidR="00DB3B2F">
        <w:t xml:space="preserve">overlap </w:t>
      </w:r>
      <w:r>
        <w:t xml:space="preserve">give better results? [max 10/10 </w:t>
      </w:r>
      <w:proofErr w:type="spellStart"/>
      <w:r>
        <w:t>pts</w:t>
      </w:r>
      <w:proofErr w:type="spellEnd"/>
      <w:r>
        <w:t>]</w:t>
      </w:r>
    </w:p>
    <w:p w:rsidR="00AC4319" w:rsidRDefault="00AC4319" w:rsidP="00AC4319">
      <w:pPr>
        <w:pStyle w:val="NormalWeb"/>
        <w:numPr>
          <w:ilvl w:val="0"/>
          <w:numId w:val="5"/>
        </w:numPr>
      </w:pPr>
      <w:r>
        <w:t>Use a neural network to classify the data. Does it work better, worse, or the same as an SVM?</w:t>
      </w:r>
      <w:r w:rsidR="009035C3">
        <w:t xml:space="preserve"> [</w:t>
      </w:r>
      <w:r w:rsidR="008837A2">
        <w:t xml:space="preserve">max </w:t>
      </w:r>
      <w:r w:rsidR="00C744FE">
        <w:t>1</w:t>
      </w:r>
      <w:r w:rsidR="001A07B2">
        <w:t>0</w:t>
      </w:r>
      <w:r w:rsidR="009035C3">
        <w:t xml:space="preserve">/10 </w:t>
      </w:r>
      <w:proofErr w:type="spellStart"/>
      <w:r w:rsidR="009035C3">
        <w:t>pts</w:t>
      </w:r>
      <w:proofErr w:type="spellEnd"/>
      <w:r w:rsidR="009035C3">
        <w:t>]</w:t>
      </w:r>
    </w:p>
    <w:p w:rsidR="00AC4319" w:rsidRDefault="00AC4319" w:rsidP="00AC4319">
      <w:pPr>
        <w:pStyle w:val="NormalWeb"/>
        <w:numPr>
          <w:ilvl w:val="0"/>
          <w:numId w:val="5"/>
        </w:numPr>
      </w:pPr>
      <w:r>
        <w:t>Your choice of extension. You can be creati</w:t>
      </w:r>
      <w:r w:rsidR="007D3276">
        <w:t>ve here</w:t>
      </w:r>
      <w:r w:rsidR="00386DC0">
        <w:t xml:space="preserve"> [max ??/10 </w:t>
      </w:r>
      <w:proofErr w:type="spellStart"/>
      <w:r w:rsidR="00386DC0">
        <w:t>pts</w:t>
      </w:r>
      <w:proofErr w:type="spellEnd"/>
      <w:r w:rsidR="00386DC0">
        <w:t>]</w:t>
      </w:r>
      <w:r w:rsidR="007D3276">
        <w:t>.</w:t>
      </w:r>
    </w:p>
    <w:p w:rsidR="00607E7C" w:rsidRDefault="00DE0B04" w:rsidP="00827657">
      <w:pPr>
        <w:pStyle w:val="NormalWeb"/>
      </w:pPr>
      <w:r>
        <w:lastRenderedPageBreak/>
        <w:t xml:space="preserve">In the spirit of research, you should describe your proposed change in Section 2, </w:t>
      </w:r>
      <w:proofErr w:type="gramStart"/>
      <w:r>
        <w:t>then</w:t>
      </w:r>
      <w:proofErr w:type="gramEnd"/>
      <w:r>
        <w:t xml:space="preserve"> validate the change by providing </w:t>
      </w:r>
      <w:r w:rsidR="00C64812">
        <w:t xml:space="preserve">accuracies or </w:t>
      </w:r>
      <w:r w:rsidR="00607E7C">
        <w:t xml:space="preserve">ROC curves </w:t>
      </w:r>
      <w:r w:rsidR="00AC4319">
        <w:t>for each case</w:t>
      </w:r>
      <w:r>
        <w:t>.</w:t>
      </w:r>
      <w:ins w:id="118" w:author="Matthew R Boutell" w:date="2014-02-12T12:21:00Z">
        <w:r w:rsidR="000317FC">
          <w:t xml:space="preserve"> It is easiest to see change if you compare results on the same curve or table</w:t>
        </w:r>
        <w:bookmarkStart w:id="119" w:name="_GoBack"/>
        <w:bookmarkEnd w:id="119"/>
        <w:r w:rsidR="000317FC">
          <w:t>.</w:t>
        </w:r>
      </w:ins>
      <w:r w:rsidR="00607E7C">
        <w:t xml:space="preserve"> </w:t>
      </w:r>
    </w:p>
    <w:sectPr w:rsidR="00607E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16272"/>
    <w:multiLevelType w:val="multilevel"/>
    <w:tmpl w:val="F582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E66FDE"/>
    <w:multiLevelType w:val="hybridMultilevel"/>
    <w:tmpl w:val="B30410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522F0E"/>
    <w:multiLevelType w:val="hybridMultilevel"/>
    <w:tmpl w:val="C524994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34555131"/>
    <w:multiLevelType w:val="hybridMultilevel"/>
    <w:tmpl w:val="997A7394"/>
    <w:lvl w:ilvl="0" w:tplc="16EA5D5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6695430"/>
    <w:multiLevelType w:val="hybridMultilevel"/>
    <w:tmpl w:val="F69A3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D8E4CB0"/>
    <w:multiLevelType w:val="hybridMultilevel"/>
    <w:tmpl w:val="E2486B34"/>
    <w:lvl w:ilvl="0" w:tplc="3A9CCA5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732"/>
    <w:rsid w:val="000317FC"/>
    <w:rsid w:val="00090792"/>
    <w:rsid w:val="000A0524"/>
    <w:rsid w:val="000A13BD"/>
    <w:rsid w:val="000B0C7F"/>
    <w:rsid w:val="000E2971"/>
    <w:rsid w:val="00105E44"/>
    <w:rsid w:val="00144809"/>
    <w:rsid w:val="0014669D"/>
    <w:rsid w:val="00152E7A"/>
    <w:rsid w:val="0018628E"/>
    <w:rsid w:val="001A07B2"/>
    <w:rsid w:val="001F43B2"/>
    <w:rsid w:val="002013DE"/>
    <w:rsid w:val="00217BE0"/>
    <w:rsid w:val="002235C8"/>
    <w:rsid w:val="00225E0D"/>
    <w:rsid w:val="00247261"/>
    <w:rsid w:val="002737E3"/>
    <w:rsid w:val="00273BC2"/>
    <w:rsid w:val="00277166"/>
    <w:rsid w:val="002D65C5"/>
    <w:rsid w:val="002E667F"/>
    <w:rsid w:val="00386DC0"/>
    <w:rsid w:val="00391BCF"/>
    <w:rsid w:val="003A35C4"/>
    <w:rsid w:val="003D3132"/>
    <w:rsid w:val="0040481D"/>
    <w:rsid w:val="004231D1"/>
    <w:rsid w:val="00451CAB"/>
    <w:rsid w:val="004542F4"/>
    <w:rsid w:val="004712CF"/>
    <w:rsid w:val="00472B5F"/>
    <w:rsid w:val="004861F8"/>
    <w:rsid w:val="004A012E"/>
    <w:rsid w:val="004D2CA1"/>
    <w:rsid w:val="004F072C"/>
    <w:rsid w:val="0050013D"/>
    <w:rsid w:val="00517C7C"/>
    <w:rsid w:val="00517D64"/>
    <w:rsid w:val="005270F2"/>
    <w:rsid w:val="005424AA"/>
    <w:rsid w:val="0057242B"/>
    <w:rsid w:val="005A5114"/>
    <w:rsid w:val="005D15F0"/>
    <w:rsid w:val="005F1EBE"/>
    <w:rsid w:val="00607E7C"/>
    <w:rsid w:val="006123DB"/>
    <w:rsid w:val="0062338B"/>
    <w:rsid w:val="006435EF"/>
    <w:rsid w:val="006A3FE0"/>
    <w:rsid w:val="006A7BD2"/>
    <w:rsid w:val="006C66E7"/>
    <w:rsid w:val="006F0591"/>
    <w:rsid w:val="0076386B"/>
    <w:rsid w:val="007C0B93"/>
    <w:rsid w:val="007D3276"/>
    <w:rsid w:val="007E6CC8"/>
    <w:rsid w:val="00827657"/>
    <w:rsid w:val="00846A2E"/>
    <w:rsid w:val="00855CFA"/>
    <w:rsid w:val="008736AB"/>
    <w:rsid w:val="008753C8"/>
    <w:rsid w:val="00875735"/>
    <w:rsid w:val="00877378"/>
    <w:rsid w:val="008837A2"/>
    <w:rsid w:val="00894725"/>
    <w:rsid w:val="008B0D60"/>
    <w:rsid w:val="008B2E44"/>
    <w:rsid w:val="008B605C"/>
    <w:rsid w:val="008E0BB4"/>
    <w:rsid w:val="008F770D"/>
    <w:rsid w:val="009035C3"/>
    <w:rsid w:val="00914B5D"/>
    <w:rsid w:val="0099537F"/>
    <w:rsid w:val="009C4F98"/>
    <w:rsid w:val="009E0065"/>
    <w:rsid w:val="00A35916"/>
    <w:rsid w:val="00A43BEB"/>
    <w:rsid w:val="00A500A1"/>
    <w:rsid w:val="00A52732"/>
    <w:rsid w:val="00A604D9"/>
    <w:rsid w:val="00A65AE6"/>
    <w:rsid w:val="00A9624C"/>
    <w:rsid w:val="00AB7136"/>
    <w:rsid w:val="00AC4319"/>
    <w:rsid w:val="00AC6BC6"/>
    <w:rsid w:val="00AE1230"/>
    <w:rsid w:val="00AF78B3"/>
    <w:rsid w:val="00B1536F"/>
    <w:rsid w:val="00B22DAF"/>
    <w:rsid w:val="00B252C7"/>
    <w:rsid w:val="00B32336"/>
    <w:rsid w:val="00B507B2"/>
    <w:rsid w:val="00B55D96"/>
    <w:rsid w:val="00BA10DB"/>
    <w:rsid w:val="00C002BE"/>
    <w:rsid w:val="00C04462"/>
    <w:rsid w:val="00C15D6C"/>
    <w:rsid w:val="00C64812"/>
    <w:rsid w:val="00C744FE"/>
    <w:rsid w:val="00C841F8"/>
    <w:rsid w:val="00C863CB"/>
    <w:rsid w:val="00C9593D"/>
    <w:rsid w:val="00CC0103"/>
    <w:rsid w:val="00CC5EA8"/>
    <w:rsid w:val="00D557B7"/>
    <w:rsid w:val="00D73968"/>
    <w:rsid w:val="00DA6816"/>
    <w:rsid w:val="00DB3B2F"/>
    <w:rsid w:val="00DE0B04"/>
    <w:rsid w:val="00DF561D"/>
    <w:rsid w:val="00DF7C23"/>
    <w:rsid w:val="00E073E8"/>
    <w:rsid w:val="00E3219F"/>
    <w:rsid w:val="00E34D31"/>
    <w:rsid w:val="00E35567"/>
    <w:rsid w:val="00E367F6"/>
    <w:rsid w:val="00E865C9"/>
    <w:rsid w:val="00EA54ED"/>
    <w:rsid w:val="00EE5650"/>
    <w:rsid w:val="00EF7669"/>
    <w:rsid w:val="00FE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qFormat/>
    <w:rsid w:val="00A5273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52732"/>
    <w:pPr>
      <w:spacing w:before="100" w:beforeAutospacing="1" w:after="100" w:afterAutospacing="1"/>
    </w:pPr>
  </w:style>
  <w:style w:type="character" w:styleId="Hyperlink">
    <w:name w:val="Hyperlink"/>
    <w:rsid w:val="00A52732"/>
    <w:rPr>
      <w:color w:val="0000FF"/>
      <w:u w:val="single"/>
    </w:rPr>
  </w:style>
  <w:style w:type="paragraph" w:styleId="PlainText">
    <w:name w:val="Plain Text"/>
    <w:basedOn w:val="Normal"/>
    <w:rsid w:val="00DF561D"/>
    <w:rPr>
      <w:rFonts w:ascii="Courier New" w:hAnsi="Courier New" w:cs="Courier New"/>
      <w:sz w:val="20"/>
      <w:szCs w:val="20"/>
    </w:rPr>
  </w:style>
  <w:style w:type="paragraph" w:styleId="BalloonText">
    <w:name w:val="Balloon Text"/>
    <w:basedOn w:val="Normal"/>
    <w:semiHidden/>
    <w:rsid w:val="00DF561D"/>
    <w:rPr>
      <w:rFonts w:ascii="Tahoma" w:hAnsi="Tahoma" w:cs="Tahoma"/>
      <w:sz w:val="16"/>
      <w:szCs w:val="16"/>
    </w:rPr>
  </w:style>
  <w:style w:type="character" w:styleId="PlaceholderText">
    <w:name w:val="Placeholder Text"/>
    <w:basedOn w:val="DefaultParagraphFont"/>
    <w:uiPriority w:val="99"/>
    <w:semiHidden/>
    <w:rsid w:val="00C6481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qFormat/>
    <w:rsid w:val="00A5273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52732"/>
    <w:pPr>
      <w:spacing w:before="100" w:beforeAutospacing="1" w:after="100" w:afterAutospacing="1"/>
    </w:pPr>
  </w:style>
  <w:style w:type="character" w:styleId="Hyperlink">
    <w:name w:val="Hyperlink"/>
    <w:rsid w:val="00A52732"/>
    <w:rPr>
      <w:color w:val="0000FF"/>
      <w:u w:val="single"/>
    </w:rPr>
  </w:style>
  <w:style w:type="paragraph" w:styleId="PlainText">
    <w:name w:val="Plain Text"/>
    <w:basedOn w:val="Normal"/>
    <w:rsid w:val="00DF561D"/>
    <w:rPr>
      <w:rFonts w:ascii="Courier New" w:hAnsi="Courier New" w:cs="Courier New"/>
      <w:sz w:val="20"/>
      <w:szCs w:val="20"/>
    </w:rPr>
  </w:style>
  <w:style w:type="paragraph" w:styleId="BalloonText">
    <w:name w:val="Balloon Text"/>
    <w:basedOn w:val="Normal"/>
    <w:semiHidden/>
    <w:rsid w:val="00DF561D"/>
    <w:rPr>
      <w:rFonts w:ascii="Tahoma" w:hAnsi="Tahoma" w:cs="Tahoma"/>
      <w:sz w:val="16"/>
      <w:szCs w:val="16"/>
    </w:rPr>
  </w:style>
  <w:style w:type="character" w:styleId="PlaceholderText">
    <w:name w:val="Placeholder Text"/>
    <w:basedOn w:val="DefaultParagraphFont"/>
    <w:uiPriority w:val="99"/>
    <w:semiHidden/>
    <w:rsid w:val="00C648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69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sie.ntu.edu.tw/~cjlin/papers/guide/guid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08F2B-A3D6-432A-959B-A9F4AC869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6</Pages>
  <Words>1946</Words>
  <Characters>11253</Characters>
  <Application>Microsoft Office Word</Application>
  <DocSecurity>0</DocSecurity>
  <Lines>330</Lines>
  <Paragraphs>191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13008</CharactersWithSpaces>
  <SharedDoc>false</SharedDoc>
  <HLinks>
    <vt:vector size="6" baseType="variant">
      <vt:variant>
        <vt:i4>5963855</vt:i4>
      </vt:variant>
      <vt:variant>
        <vt:i4>0</vt:i4>
      </vt:variant>
      <vt:variant>
        <vt:i4>0</vt:i4>
      </vt:variant>
      <vt:variant>
        <vt:i4>5</vt:i4>
      </vt:variant>
      <vt:variant>
        <vt:lpwstr>http://www.csie.ntu.edu.tw/~cjlin/papers/guide/guide.pdf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Boutell</dc:creator>
  <cp:lastModifiedBy>Matthew R Boutell</cp:lastModifiedBy>
  <cp:revision>10</cp:revision>
  <cp:lastPrinted>2008-01-22T12:51:00Z</cp:lastPrinted>
  <dcterms:created xsi:type="dcterms:W3CDTF">2013-01-26T12:06:00Z</dcterms:created>
  <dcterms:modified xsi:type="dcterms:W3CDTF">2014-02-12T17:21:00Z</dcterms:modified>
</cp:coreProperties>
</file>